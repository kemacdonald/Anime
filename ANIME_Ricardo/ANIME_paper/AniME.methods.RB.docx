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1E0" w:rsidRPr="00083292" w:rsidRDefault="009D22C2" w:rsidP="00B0133A">
      <w:pPr>
        <w:jc w:val="both"/>
        <w:rPr>
          <w:rFonts w:ascii="Times New Roman" w:hAnsi="Times New Roman"/>
        </w:rPr>
      </w:pPr>
      <w:proofErr w:type="spellStart"/>
      <w:r w:rsidRPr="00083292">
        <w:rPr>
          <w:rFonts w:ascii="Times New Roman" w:hAnsi="Times New Roman"/>
        </w:rPr>
        <w:t>AniMOO</w:t>
      </w:r>
      <w:proofErr w:type="spellEnd"/>
      <w:r w:rsidRPr="00083292">
        <w:rPr>
          <w:rFonts w:ascii="Times New Roman" w:hAnsi="Times New Roman"/>
        </w:rPr>
        <w:t>/ME Methods</w:t>
      </w:r>
    </w:p>
    <w:p w:rsidR="009D22C2" w:rsidRPr="00083292" w:rsidRDefault="009D22C2" w:rsidP="00B0133A">
      <w:pPr>
        <w:jc w:val="both"/>
        <w:rPr>
          <w:rFonts w:ascii="Times New Roman" w:hAnsi="Times New Roman"/>
        </w:rPr>
      </w:pPr>
    </w:p>
    <w:p w:rsidR="009D22C2" w:rsidRPr="00083292" w:rsidRDefault="009D22C2" w:rsidP="00B0133A">
      <w:pPr>
        <w:jc w:val="both"/>
        <w:rPr>
          <w:rFonts w:ascii="Times New Roman" w:hAnsi="Times New Roman"/>
          <w:b/>
        </w:rPr>
      </w:pPr>
      <w:r w:rsidRPr="00083292">
        <w:rPr>
          <w:rFonts w:ascii="Times New Roman" w:hAnsi="Times New Roman"/>
          <w:b/>
        </w:rPr>
        <w:t xml:space="preserve">Experiment 1 </w:t>
      </w:r>
    </w:p>
    <w:p w:rsidR="009D22C2" w:rsidRPr="00083292" w:rsidRDefault="009D22C2" w:rsidP="00B0133A">
      <w:pPr>
        <w:jc w:val="both"/>
        <w:rPr>
          <w:rFonts w:ascii="Times New Roman" w:hAnsi="Times New Roman"/>
          <w:b/>
        </w:rPr>
      </w:pPr>
    </w:p>
    <w:p w:rsidR="00C95F6C" w:rsidRDefault="009D22C2" w:rsidP="00B0133A">
      <w:pPr>
        <w:widowControl w:val="0"/>
        <w:autoSpaceDE w:val="0"/>
        <w:autoSpaceDN w:val="0"/>
        <w:adjustRightInd w:val="0"/>
        <w:spacing w:line="480" w:lineRule="auto"/>
        <w:jc w:val="both"/>
        <w:rPr>
          <w:rFonts w:ascii="Times New Roman" w:hAnsi="Times New Roman"/>
        </w:rPr>
      </w:pPr>
      <w:r w:rsidRPr="00083292">
        <w:rPr>
          <w:rFonts w:ascii="Times New Roman" w:hAnsi="Times New Roman"/>
          <w:b/>
        </w:rPr>
        <w:tab/>
      </w:r>
      <w:r w:rsidRPr="00C95F6C">
        <w:rPr>
          <w:rFonts w:ascii="Times New Roman" w:hAnsi="Times New Roman"/>
          <w:i/>
        </w:rPr>
        <w:t xml:space="preserve">Participants. </w:t>
      </w:r>
      <w:r w:rsidR="00C95F6C" w:rsidRPr="00C95F6C">
        <w:rPr>
          <w:rFonts w:ascii="Times New Roman" w:hAnsi="Times New Roman"/>
        </w:rPr>
        <w:t>Participants were 21 31</w:t>
      </w:r>
      <w:r w:rsidRPr="00C95F6C">
        <w:rPr>
          <w:rFonts w:ascii="Times New Roman" w:hAnsi="Times New Roman"/>
        </w:rPr>
        <w:t>-month-old children (</w:t>
      </w:r>
      <w:r w:rsidRPr="00C95F6C">
        <w:rPr>
          <w:rFonts w:ascii="Times New Roman" w:hAnsi="Times New Roman"/>
          <w:i/>
        </w:rPr>
        <w:t>M</w:t>
      </w:r>
      <w:r w:rsidR="00083292" w:rsidRPr="00C95F6C">
        <w:rPr>
          <w:rFonts w:ascii="Times New Roman" w:hAnsi="Times New Roman"/>
        </w:rPr>
        <w:t>=31.8</w:t>
      </w:r>
      <w:r w:rsidRPr="00C95F6C">
        <w:rPr>
          <w:rFonts w:ascii="Times New Roman" w:hAnsi="Times New Roman"/>
        </w:rPr>
        <w:t xml:space="preserve"> months; range = </w:t>
      </w:r>
      <w:r w:rsidR="00083292" w:rsidRPr="00C95F6C">
        <w:rPr>
          <w:rFonts w:ascii="Times New Roman" w:hAnsi="Times New Roman"/>
        </w:rPr>
        <w:t xml:space="preserve">30.2-34.3), 10 </w:t>
      </w:r>
      <w:r w:rsidR="00C95F6C" w:rsidRPr="00C95F6C">
        <w:rPr>
          <w:rFonts w:ascii="Times New Roman" w:hAnsi="Times New Roman"/>
        </w:rPr>
        <w:t>girls. All w</w:t>
      </w:r>
      <w:r w:rsidR="00C95F6C">
        <w:rPr>
          <w:rFonts w:ascii="Times New Roman" w:hAnsi="Times New Roman"/>
        </w:rPr>
        <w:t>ere reported by parents to be typically developing</w:t>
      </w:r>
      <w:r w:rsidR="00D23E7C">
        <w:rPr>
          <w:rFonts w:ascii="Times New Roman" w:hAnsi="Times New Roman"/>
        </w:rPr>
        <w:t xml:space="preserve"> and</w:t>
      </w:r>
      <w:r w:rsidR="00C95F6C" w:rsidRPr="00C95F6C">
        <w:rPr>
          <w:rFonts w:ascii="Times New Roman" w:hAnsi="Times New Roman"/>
        </w:rPr>
        <w:t xml:space="preserve"> from families where English was the dominant language.</w:t>
      </w:r>
      <w:r w:rsidR="00CA0CFA">
        <w:rPr>
          <w:rFonts w:ascii="Times New Roman" w:hAnsi="Times New Roman"/>
        </w:rPr>
        <w:t xml:space="preserve"> Two participants were excluded </w:t>
      </w:r>
      <w:del w:id="0" w:author="Ricardo Hoffmann Bion" w:date="2012-01-22T22:57:00Z">
        <w:r w:rsidR="00C95F6C" w:rsidRPr="00C95F6C" w:rsidDel="004A040A">
          <w:rPr>
            <w:rFonts w:ascii="Times New Roman" w:hAnsi="Times New Roman"/>
          </w:rPr>
          <w:delText xml:space="preserve">because they did not complete the experiment </w:delText>
        </w:r>
      </w:del>
      <w:r w:rsidR="00C95F6C" w:rsidRPr="00C95F6C">
        <w:rPr>
          <w:rFonts w:ascii="Times New Roman" w:hAnsi="Times New Roman"/>
        </w:rPr>
        <w:t xml:space="preserve">due to fussiness. </w:t>
      </w:r>
    </w:p>
    <w:p w:rsidR="00165F5C" w:rsidDel="0057176B" w:rsidRDefault="00C95F6C" w:rsidP="00B0133A">
      <w:pPr>
        <w:widowControl w:val="0"/>
        <w:autoSpaceDE w:val="0"/>
        <w:autoSpaceDN w:val="0"/>
        <w:adjustRightInd w:val="0"/>
        <w:spacing w:line="480" w:lineRule="auto"/>
        <w:jc w:val="both"/>
        <w:rPr>
          <w:del w:id="1" w:author="Ricardo Hoffmann Bion" w:date="2012-01-23T13:47:00Z"/>
          <w:rFonts w:ascii="Times New Roman" w:hAnsi="Times New Roman"/>
        </w:rPr>
      </w:pPr>
      <w:r>
        <w:rPr>
          <w:rFonts w:ascii="Times New Roman" w:hAnsi="Times New Roman"/>
        </w:rPr>
        <w:tab/>
      </w:r>
      <w:r w:rsidR="001F69F0">
        <w:rPr>
          <w:rFonts w:ascii="Times New Roman" w:hAnsi="Times New Roman"/>
          <w:i/>
        </w:rPr>
        <w:t>Visual s</w:t>
      </w:r>
      <w:r>
        <w:rPr>
          <w:rFonts w:ascii="Times New Roman" w:hAnsi="Times New Roman"/>
          <w:i/>
        </w:rPr>
        <w:t xml:space="preserve">timuli. </w:t>
      </w:r>
      <w:r>
        <w:rPr>
          <w:rFonts w:ascii="Times New Roman" w:hAnsi="Times New Roman"/>
        </w:rPr>
        <w:t>The visual stimuli were picture</w:t>
      </w:r>
      <w:r w:rsidR="00AD1A74">
        <w:rPr>
          <w:rFonts w:ascii="Times New Roman" w:hAnsi="Times New Roman"/>
        </w:rPr>
        <w:t>s</w:t>
      </w:r>
      <w:r>
        <w:rPr>
          <w:rFonts w:ascii="Times New Roman" w:hAnsi="Times New Roman"/>
        </w:rPr>
        <w:t xml:space="preserve"> of</w:t>
      </w:r>
      <w:r w:rsidR="00AD1A74">
        <w:rPr>
          <w:rFonts w:ascii="Times New Roman" w:hAnsi="Times New Roman"/>
        </w:rPr>
        <w:t xml:space="preserve"> four familiar animals (horse, dog, cow, sheep) and two </w:t>
      </w:r>
      <w:r w:rsidR="00165F5C">
        <w:rPr>
          <w:rFonts w:ascii="Times New Roman" w:hAnsi="Times New Roman"/>
        </w:rPr>
        <w:t>novel</w:t>
      </w:r>
      <w:r w:rsidR="00AD1A74">
        <w:rPr>
          <w:rFonts w:ascii="Times New Roman" w:hAnsi="Times New Roman"/>
        </w:rPr>
        <w:t xml:space="preserve"> animals (pangolin, tapir), each centered on a grey background in a 640 x 480 pixel space. </w:t>
      </w:r>
      <w:r w:rsidR="0081388F">
        <w:rPr>
          <w:rFonts w:ascii="Times New Roman" w:hAnsi="Times New Roman"/>
        </w:rPr>
        <w:t xml:space="preserve">The novel animals were </w:t>
      </w:r>
      <w:r w:rsidR="00986D84">
        <w:rPr>
          <w:rFonts w:ascii="Times New Roman" w:hAnsi="Times New Roman"/>
        </w:rPr>
        <w:t>real</w:t>
      </w:r>
      <w:r w:rsidR="0081388F">
        <w:rPr>
          <w:rFonts w:ascii="Times New Roman" w:hAnsi="Times New Roman"/>
        </w:rPr>
        <w:t xml:space="preserve"> animals, selected because they were uncommon and unlikely to be familiar to the children in </w:t>
      </w:r>
      <w:r w:rsidR="00986D84">
        <w:rPr>
          <w:rFonts w:ascii="Times New Roman" w:hAnsi="Times New Roman"/>
        </w:rPr>
        <w:t>the</w:t>
      </w:r>
      <w:r w:rsidR="0081388F">
        <w:rPr>
          <w:rFonts w:ascii="Times New Roman" w:hAnsi="Times New Roman"/>
        </w:rPr>
        <w:t xml:space="preserve"> study. </w:t>
      </w:r>
    </w:p>
    <w:p w:rsidR="0066422E" w:rsidRDefault="00165F5C" w:rsidP="00B0133A">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1F69F0">
        <w:rPr>
          <w:rFonts w:ascii="Times New Roman" w:hAnsi="Times New Roman"/>
          <w:i/>
        </w:rPr>
        <w:t>Auditory s</w:t>
      </w:r>
      <w:r>
        <w:rPr>
          <w:rFonts w:ascii="Times New Roman" w:hAnsi="Times New Roman"/>
          <w:i/>
        </w:rPr>
        <w:t xml:space="preserve">timuli. </w:t>
      </w:r>
      <w:r>
        <w:rPr>
          <w:rFonts w:ascii="Times New Roman" w:hAnsi="Times New Roman"/>
        </w:rPr>
        <w:t xml:space="preserve">The auditory </w:t>
      </w:r>
      <w:r w:rsidR="00783EC5">
        <w:rPr>
          <w:rFonts w:ascii="Times New Roman" w:hAnsi="Times New Roman"/>
        </w:rPr>
        <w:t xml:space="preserve">stimuli consisted of </w:t>
      </w:r>
      <w:del w:id="2" w:author="Ricardo Hoffmann Bion" w:date="2012-01-22T22:59:00Z">
        <w:r w:rsidR="00E971BA" w:rsidDel="004A040A">
          <w:rPr>
            <w:rFonts w:ascii="Times New Roman" w:hAnsi="Times New Roman"/>
          </w:rPr>
          <w:delText xml:space="preserve">two </w:delText>
        </w:r>
        <w:r w:rsidR="003F1E75" w:rsidDel="004A040A">
          <w:rPr>
            <w:rFonts w:ascii="Times New Roman" w:hAnsi="Times New Roman"/>
          </w:rPr>
          <w:delText>different</w:delText>
        </w:r>
        <w:r w:rsidR="00E971BA" w:rsidDel="004A040A">
          <w:rPr>
            <w:rFonts w:ascii="Times New Roman" w:hAnsi="Times New Roman"/>
          </w:rPr>
          <w:delText xml:space="preserve"> types of</w:delText>
        </w:r>
      </w:del>
      <w:ins w:id="3" w:author="Ricardo Hoffmann Bion" w:date="2012-01-22T22:59:00Z">
        <w:r w:rsidR="004A040A">
          <w:rPr>
            <w:rFonts w:ascii="Times New Roman" w:hAnsi="Times New Roman"/>
          </w:rPr>
          <w:t xml:space="preserve">auditory cues that were </w:t>
        </w:r>
      </w:ins>
      <w:ins w:id="4" w:author="Ricardo Hoffmann Bion" w:date="2012-01-22T23:01:00Z">
        <w:r w:rsidR="004A040A">
          <w:rPr>
            <w:rFonts w:ascii="Times New Roman" w:hAnsi="Times New Roman"/>
          </w:rPr>
          <w:t>thought</w:t>
        </w:r>
      </w:ins>
      <w:ins w:id="5" w:author="Ricardo Hoffmann Bion" w:date="2012-01-22T22:59:00Z">
        <w:r w:rsidR="004A040A">
          <w:rPr>
            <w:rFonts w:ascii="Times New Roman" w:hAnsi="Times New Roman"/>
          </w:rPr>
          <w:t xml:space="preserve"> </w:t>
        </w:r>
      </w:ins>
      <w:ins w:id="6" w:author="Ricardo Hoffmann Bion" w:date="2012-01-22T23:00:00Z">
        <w:r w:rsidR="004A040A">
          <w:rPr>
            <w:rFonts w:ascii="Times New Roman" w:hAnsi="Times New Roman"/>
          </w:rPr>
          <w:t>to be either Familiar or Novel to 30-month-olds</w:t>
        </w:r>
      </w:ins>
      <w:del w:id="7" w:author="Ricardo Hoffmann Bion" w:date="2012-01-22T23:00:00Z">
        <w:r w:rsidR="00E971BA" w:rsidDel="004A040A">
          <w:rPr>
            <w:rFonts w:ascii="Times New Roman" w:hAnsi="Times New Roman"/>
          </w:rPr>
          <w:delText xml:space="preserve"> cues (</w:delText>
        </w:r>
        <w:r w:rsidR="00E971BA" w:rsidDel="004A040A">
          <w:rPr>
            <w:rFonts w:ascii="Times New Roman" w:hAnsi="Times New Roman"/>
            <w:i/>
          </w:rPr>
          <w:delText xml:space="preserve">Familiar </w:delText>
        </w:r>
        <w:r w:rsidR="00E971BA" w:rsidDel="004A040A">
          <w:rPr>
            <w:rFonts w:ascii="Times New Roman" w:hAnsi="Times New Roman"/>
          </w:rPr>
          <w:delText>vs.</w:delText>
        </w:r>
        <w:r w:rsidR="00E971BA" w:rsidDel="004A040A">
          <w:rPr>
            <w:rFonts w:ascii="Times New Roman" w:hAnsi="Times New Roman"/>
            <w:i/>
          </w:rPr>
          <w:delText xml:space="preserve"> Novel</w:delText>
        </w:r>
        <w:r w:rsidR="00E971BA" w:rsidDel="004A040A">
          <w:rPr>
            <w:rFonts w:ascii="Times New Roman" w:hAnsi="Times New Roman"/>
          </w:rPr>
          <w:delText>)</w:delText>
        </w:r>
      </w:del>
      <w:r w:rsidR="00E971BA">
        <w:rPr>
          <w:rFonts w:ascii="Times New Roman" w:hAnsi="Times New Roman"/>
        </w:rPr>
        <w:t>. F</w:t>
      </w:r>
      <w:r>
        <w:rPr>
          <w:rFonts w:ascii="Times New Roman" w:hAnsi="Times New Roman"/>
        </w:rPr>
        <w:t>amiliar cues</w:t>
      </w:r>
      <w:r w:rsidR="00E971BA">
        <w:rPr>
          <w:rFonts w:ascii="Times New Roman" w:hAnsi="Times New Roman"/>
        </w:rPr>
        <w:t xml:space="preserve"> consisted of: a) </w:t>
      </w:r>
      <w:r w:rsidR="00E971BA">
        <w:rPr>
          <w:rFonts w:ascii="Times New Roman" w:hAnsi="Times New Roman"/>
          <w:i/>
        </w:rPr>
        <w:t xml:space="preserve">familiar </w:t>
      </w:r>
      <w:r w:rsidR="00EF5D95">
        <w:rPr>
          <w:rFonts w:ascii="Times New Roman" w:hAnsi="Times New Roman"/>
          <w:i/>
        </w:rPr>
        <w:t>animal names,</w:t>
      </w:r>
      <w:r w:rsidR="00E971BA">
        <w:rPr>
          <w:rFonts w:ascii="Times New Roman" w:hAnsi="Times New Roman"/>
          <w:i/>
        </w:rPr>
        <w:t xml:space="preserve"> </w:t>
      </w:r>
      <w:r w:rsidR="00E971BA">
        <w:rPr>
          <w:rFonts w:ascii="Times New Roman" w:hAnsi="Times New Roman"/>
        </w:rPr>
        <w:t xml:space="preserve">b) </w:t>
      </w:r>
      <w:r w:rsidR="00E971BA">
        <w:rPr>
          <w:rFonts w:ascii="Times New Roman" w:hAnsi="Times New Roman"/>
          <w:i/>
        </w:rPr>
        <w:t>familiar</w:t>
      </w:r>
      <w:r w:rsidR="00E971BA">
        <w:rPr>
          <w:rFonts w:ascii="Times New Roman" w:hAnsi="Times New Roman"/>
        </w:rPr>
        <w:t xml:space="preserve"> </w:t>
      </w:r>
      <w:r w:rsidR="00EF5D95">
        <w:rPr>
          <w:rFonts w:ascii="Times New Roman" w:hAnsi="Times New Roman"/>
          <w:i/>
        </w:rPr>
        <w:t>lexical sounds</w:t>
      </w:r>
      <w:ins w:id="8" w:author="Ricardo Hoffmann Bion" w:date="2012-01-22T23:05:00Z">
        <w:r w:rsidR="004A040A">
          <w:rPr>
            <w:rFonts w:ascii="Times New Roman" w:hAnsi="Times New Roman"/>
            <w:i/>
          </w:rPr>
          <w:t xml:space="preserve"> </w:t>
        </w:r>
        <w:r w:rsidR="004A040A">
          <w:rPr>
            <w:rFonts w:ascii="Times New Roman" w:hAnsi="Times New Roman"/>
          </w:rPr>
          <w:t>(list them?)</w:t>
        </w:r>
      </w:ins>
      <w:r w:rsidR="00EF5D95">
        <w:rPr>
          <w:rFonts w:ascii="Times New Roman" w:hAnsi="Times New Roman"/>
          <w:i/>
        </w:rPr>
        <w:t>,</w:t>
      </w:r>
      <w:r w:rsidR="00E971BA">
        <w:rPr>
          <w:rFonts w:ascii="Times New Roman" w:hAnsi="Times New Roman"/>
          <w:i/>
        </w:rPr>
        <w:t xml:space="preserve"> </w:t>
      </w:r>
      <w:r w:rsidR="00E971BA">
        <w:rPr>
          <w:rFonts w:ascii="Times New Roman" w:hAnsi="Times New Roman"/>
        </w:rPr>
        <w:t xml:space="preserve">and c) </w:t>
      </w:r>
      <w:r w:rsidR="00E971BA">
        <w:rPr>
          <w:rFonts w:ascii="Times New Roman" w:hAnsi="Times New Roman"/>
          <w:i/>
        </w:rPr>
        <w:t>familiar</w:t>
      </w:r>
      <w:r w:rsidR="003F1E75">
        <w:rPr>
          <w:rFonts w:ascii="Times New Roman" w:hAnsi="Times New Roman"/>
          <w:i/>
        </w:rPr>
        <w:t xml:space="preserve"> natural</w:t>
      </w:r>
      <w:r w:rsidR="00EF5D95">
        <w:rPr>
          <w:rFonts w:ascii="Times New Roman" w:hAnsi="Times New Roman"/>
          <w:i/>
        </w:rPr>
        <w:t xml:space="preserve"> animal</w:t>
      </w:r>
      <w:r w:rsidR="003F1E75">
        <w:rPr>
          <w:rFonts w:ascii="Times New Roman" w:hAnsi="Times New Roman"/>
          <w:i/>
        </w:rPr>
        <w:t xml:space="preserve"> vocalizations</w:t>
      </w:r>
      <w:ins w:id="9" w:author="Ricardo Hoffmann Bion" w:date="2012-01-22T23:05:00Z">
        <w:r w:rsidR="004A040A">
          <w:rPr>
            <w:rFonts w:ascii="Times New Roman" w:hAnsi="Times New Roman"/>
            <w:i/>
          </w:rPr>
          <w:t xml:space="preserve"> </w:t>
        </w:r>
        <w:r w:rsidR="004A040A">
          <w:rPr>
            <w:rFonts w:ascii="Times New Roman" w:hAnsi="Times New Roman"/>
          </w:rPr>
          <w:t>(list)</w:t>
        </w:r>
      </w:ins>
      <w:r w:rsidR="00E971BA">
        <w:rPr>
          <w:rFonts w:ascii="Times New Roman" w:hAnsi="Times New Roman"/>
        </w:rPr>
        <w:t>. N</w:t>
      </w:r>
      <w:r w:rsidR="00FB01E6">
        <w:rPr>
          <w:rFonts w:ascii="Times New Roman" w:hAnsi="Times New Roman"/>
        </w:rPr>
        <w:t>ovel cues</w:t>
      </w:r>
      <w:r w:rsidR="00E971BA">
        <w:rPr>
          <w:rFonts w:ascii="Times New Roman" w:hAnsi="Times New Roman"/>
        </w:rPr>
        <w:t xml:space="preserve"> consisted of: a) </w:t>
      </w:r>
      <w:r w:rsidR="00FB7A27">
        <w:rPr>
          <w:rFonts w:ascii="Times New Roman" w:hAnsi="Times New Roman"/>
          <w:i/>
        </w:rPr>
        <w:t xml:space="preserve">novel </w:t>
      </w:r>
      <w:r w:rsidR="00E971BA">
        <w:rPr>
          <w:rFonts w:ascii="Times New Roman" w:hAnsi="Times New Roman"/>
          <w:i/>
        </w:rPr>
        <w:t>animal names</w:t>
      </w:r>
      <w:ins w:id="10" w:author="Ricardo Hoffmann Bion" w:date="2012-01-22T23:05:00Z">
        <w:r w:rsidR="004A040A">
          <w:rPr>
            <w:rFonts w:ascii="Times New Roman" w:hAnsi="Times New Roman"/>
          </w:rPr>
          <w:t xml:space="preserve"> (list)</w:t>
        </w:r>
      </w:ins>
      <w:r w:rsidR="00E971BA">
        <w:rPr>
          <w:rFonts w:ascii="Times New Roman" w:hAnsi="Times New Roman"/>
          <w:i/>
        </w:rPr>
        <w:t xml:space="preserve"> </w:t>
      </w:r>
      <w:r w:rsidR="00E971BA">
        <w:rPr>
          <w:rFonts w:ascii="Times New Roman" w:hAnsi="Times New Roman"/>
        </w:rPr>
        <w:t xml:space="preserve">and b) </w:t>
      </w:r>
      <w:r w:rsidR="00E971BA">
        <w:rPr>
          <w:rFonts w:ascii="Times New Roman" w:hAnsi="Times New Roman"/>
          <w:i/>
        </w:rPr>
        <w:t>novel</w:t>
      </w:r>
      <w:r w:rsidR="003F1E75">
        <w:rPr>
          <w:rFonts w:ascii="Times New Roman" w:hAnsi="Times New Roman"/>
          <w:i/>
        </w:rPr>
        <w:t xml:space="preserve"> natural</w:t>
      </w:r>
      <w:r w:rsidR="00EF5D95">
        <w:rPr>
          <w:rFonts w:ascii="Times New Roman" w:hAnsi="Times New Roman"/>
          <w:i/>
        </w:rPr>
        <w:t xml:space="preserve"> animal</w:t>
      </w:r>
      <w:r w:rsidR="003F1E75">
        <w:rPr>
          <w:rFonts w:ascii="Times New Roman" w:hAnsi="Times New Roman"/>
          <w:i/>
        </w:rPr>
        <w:t xml:space="preserve"> vocalizations</w:t>
      </w:r>
      <w:ins w:id="11" w:author="Ricardo Hoffmann Bion" w:date="2012-01-22T23:05:00Z">
        <w:r w:rsidR="004A040A">
          <w:rPr>
            <w:rFonts w:ascii="Times New Roman" w:hAnsi="Times New Roman"/>
            <w:i/>
          </w:rPr>
          <w:t xml:space="preserve"> </w:t>
        </w:r>
        <w:r w:rsidR="004A040A">
          <w:rPr>
            <w:rFonts w:ascii="Times New Roman" w:hAnsi="Times New Roman"/>
          </w:rPr>
          <w:t>(list)</w:t>
        </w:r>
      </w:ins>
      <w:r w:rsidR="00E971BA">
        <w:rPr>
          <w:rFonts w:ascii="Times New Roman" w:hAnsi="Times New Roman"/>
        </w:rPr>
        <w:t>.</w:t>
      </w:r>
      <w:r w:rsidR="00557BFF">
        <w:rPr>
          <w:rFonts w:ascii="Times New Roman" w:hAnsi="Times New Roman"/>
        </w:rPr>
        <w:t xml:space="preserve"> </w:t>
      </w:r>
      <w:r w:rsidR="0081388F">
        <w:rPr>
          <w:rFonts w:ascii="Times New Roman" w:hAnsi="Times New Roman"/>
        </w:rPr>
        <w:t>Trials</w:t>
      </w:r>
      <w:r w:rsidR="00557BFF">
        <w:rPr>
          <w:rFonts w:ascii="Times New Roman" w:hAnsi="Times New Roman"/>
        </w:rPr>
        <w:t xml:space="preserve"> </w:t>
      </w:r>
      <w:r w:rsidR="00CA0CFA">
        <w:rPr>
          <w:rFonts w:ascii="Times New Roman" w:hAnsi="Times New Roman"/>
        </w:rPr>
        <w:t xml:space="preserve">in which the target cue was </w:t>
      </w:r>
      <w:r w:rsidR="0081388F">
        <w:rPr>
          <w:rFonts w:ascii="Times New Roman" w:hAnsi="Times New Roman"/>
        </w:rPr>
        <w:t>an animal name or lexical sound</w:t>
      </w:r>
      <w:r w:rsidR="003F1E75">
        <w:rPr>
          <w:rFonts w:ascii="Times New Roman" w:hAnsi="Times New Roman"/>
        </w:rPr>
        <w:t xml:space="preserve"> began with a</w:t>
      </w:r>
      <w:r w:rsidR="00CA0CFA">
        <w:rPr>
          <w:rFonts w:ascii="Times New Roman" w:hAnsi="Times New Roman"/>
        </w:rPr>
        <w:t xml:space="preserve"> brief carrier frame and concluded with </w:t>
      </w:r>
      <w:r w:rsidR="003F1E75" w:rsidRPr="003446A7">
        <w:rPr>
          <w:rFonts w:ascii="Times New Roman" w:hAnsi="Times New Roman"/>
        </w:rPr>
        <w:t>simple questions that served to introduce prosodic variability across trials</w:t>
      </w:r>
      <w:r w:rsidR="003F1E75">
        <w:rPr>
          <w:rFonts w:ascii="Times New Roman" w:hAnsi="Times New Roman"/>
        </w:rPr>
        <w:t xml:space="preserve"> (</w:t>
      </w:r>
      <w:r w:rsidR="00557BFF">
        <w:rPr>
          <w:rFonts w:ascii="Times New Roman" w:hAnsi="Times New Roman"/>
        </w:rPr>
        <w:t xml:space="preserve">e.g., </w:t>
      </w:r>
      <w:r w:rsidR="00557BFF">
        <w:rPr>
          <w:rFonts w:ascii="Times New Roman" w:hAnsi="Times New Roman"/>
          <w:i/>
        </w:rPr>
        <w:t xml:space="preserve">Where’s the </w:t>
      </w:r>
      <w:r w:rsidR="00557BFF" w:rsidRPr="002A2825">
        <w:rPr>
          <w:rFonts w:ascii="Times New Roman" w:hAnsi="Times New Roman"/>
          <w:i/>
        </w:rPr>
        <w:t>dog</w:t>
      </w:r>
      <w:proofErr w:type="gramStart"/>
      <w:r w:rsidR="00557BFF">
        <w:rPr>
          <w:rFonts w:ascii="Times New Roman" w:hAnsi="Times New Roman"/>
          <w:i/>
        </w:rPr>
        <w:t>?</w:t>
      </w:r>
      <w:ins w:id="12" w:author="Ricardo Hoffmann Bion" w:date="2012-01-22T23:04:00Z">
        <w:r w:rsidR="004A040A">
          <w:rPr>
            <w:rFonts w:ascii="Times New Roman" w:hAnsi="Times New Roman"/>
            <w:i/>
          </w:rPr>
          <w:t>/</w:t>
        </w:r>
        <w:proofErr w:type="gramEnd"/>
        <w:r w:rsidR="004A040A">
          <w:rPr>
            <w:rFonts w:ascii="Times New Roman" w:hAnsi="Times New Roman"/>
            <w:i/>
          </w:rPr>
          <w:t>Which one goes woof?</w:t>
        </w:r>
      </w:ins>
      <w:r w:rsidR="00557BFF">
        <w:rPr>
          <w:rFonts w:ascii="Times New Roman" w:hAnsi="Times New Roman"/>
          <w:i/>
        </w:rPr>
        <w:t xml:space="preserve"> </w:t>
      </w:r>
      <w:r w:rsidR="003F1E75">
        <w:rPr>
          <w:rFonts w:ascii="Times New Roman" w:hAnsi="Times New Roman"/>
          <w:i/>
        </w:rPr>
        <w:t>Can you find it?</w:t>
      </w:r>
      <w:ins w:id="13" w:author="Ricardo Hoffmann Bion" w:date="2012-01-22T23:04:00Z">
        <w:r w:rsidR="004A040A">
          <w:rPr>
            <w:rFonts w:ascii="Times New Roman" w:hAnsi="Times New Roman"/>
            <w:i/>
          </w:rPr>
          <w:t xml:space="preserve"> </w:t>
        </w:r>
      </w:ins>
      <w:r w:rsidR="003F1E75">
        <w:rPr>
          <w:rFonts w:ascii="Times New Roman" w:hAnsi="Times New Roman"/>
        </w:rPr>
        <w:t>)</w:t>
      </w:r>
      <w:r w:rsidR="00557BFF">
        <w:rPr>
          <w:rFonts w:ascii="Times New Roman" w:hAnsi="Times New Roman"/>
        </w:rPr>
        <w:t>.</w:t>
      </w:r>
      <w:r w:rsidR="001D1022">
        <w:rPr>
          <w:rFonts w:ascii="Times New Roman" w:hAnsi="Times New Roman"/>
        </w:rPr>
        <w:t xml:space="preserve"> </w:t>
      </w:r>
      <w:del w:id="14" w:author="Ricardo Hoffmann Bion" w:date="2012-01-22T23:04:00Z">
        <w:r w:rsidR="001D1022" w:rsidDel="004A040A">
          <w:rPr>
            <w:rFonts w:ascii="Times New Roman" w:hAnsi="Times New Roman"/>
          </w:rPr>
          <w:delText>A</w:delText>
        </w:r>
        <w:r w:rsidR="001D1022" w:rsidRPr="003446A7" w:rsidDel="004A040A">
          <w:rPr>
            <w:rFonts w:ascii="Times New Roman" w:hAnsi="Times New Roman"/>
          </w:rPr>
          <w:delText xml:space="preserve"> female native speaker of American English recorded m</w:delText>
        </w:r>
        <w:r w:rsidR="001D1022" w:rsidDel="004A040A">
          <w:rPr>
            <w:rFonts w:ascii="Times New Roman" w:hAnsi="Times New Roman"/>
          </w:rPr>
          <w:delText>ultiple tokens of each sentence. Exemplars were</w:delText>
        </w:r>
        <w:r w:rsidR="001D1022" w:rsidRPr="003446A7" w:rsidDel="004A040A">
          <w:rPr>
            <w:rFonts w:ascii="Times New Roman" w:hAnsi="Times New Roman"/>
          </w:rPr>
          <w:delText xml:space="preserve"> selected based on acoustic measurements of</w:delText>
        </w:r>
        <w:r w:rsidR="001D1022" w:rsidDel="004A040A">
          <w:rPr>
            <w:rFonts w:ascii="Times New Roman" w:hAnsi="Times New Roman"/>
          </w:rPr>
          <w:delText xml:space="preserve"> the carrier phrase and the cue</w:delText>
        </w:r>
        <w:r w:rsidR="00CA0CFA" w:rsidDel="004A040A">
          <w:rPr>
            <w:rFonts w:ascii="Times New Roman" w:hAnsi="Times New Roman"/>
          </w:rPr>
          <w:delText xml:space="preserve">. </w:delText>
        </w:r>
      </w:del>
      <w:r w:rsidR="00CA0CFA">
        <w:rPr>
          <w:rFonts w:ascii="Times New Roman" w:hAnsi="Times New Roman"/>
        </w:rPr>
        <w:t xml:space="preserve">The duration of the target cue was 800 ms for lexical sounds and 750 ms for animal names, </w:t>
      </w:r>
      <w:r w:rsidR="001D1022" w:rsidRPr="003446A7">
        <w:rPr>
          <w:rFonts w:ascii="Times New Roman" w:hAnsi="Times New Roman"/>
        </w:rPr>
        <w:t xml:space="preserve">and the intensity of the phrases was normalized using </w:t>
      </w:r>
      <w:proofErr w:type="spellStart"/>
      <w:r w:rsidR="001D1022" w:rsidRPr="003446A7">
        <w:rPr>
          <w:rFonts w:ascii="Times New Roman" w:hAnsi="Times New Roman"/>
        </w:rPr>
        <w:t>Praat</w:t>
      </w:r>
      <w:proofErr w:type="spellEnd"/>
      <w:r w:rsidR="001D1022" w:rsidRPr="003446A7">
        <w:rPr>
          <w:rFonts w:ascii="Times New Roman" w:hAnsi="Times New Roman"/>
        </w:rPr>
        <w:t xml:space="preserve"> speech analysis software </w:t>
      </w:r>
      <w:r w:rsidR="001D1022" w:rsidRPr="003446A7">
        <w:rPr>
          <w:rFonts w:ascii="Times New Roman" w:hAnsi="Times New Roman"/>
          <w:noProof/>
        </w:rPr>
        <w:t>(Boersma, 2002)</w:t>
      </w:r>
      <w:r w:rsidR="001D1022" w:rsidRPr="003446A7">
        <w:rPr>
          <w:rFonts w:ascii="Times New Roman" w:hAnsi="Times New Roman"/>
        </w:rPr>
        <w:t>.</w:t>
      </w:r>
      <w:r w:rsidR="001D1022">
        <w:rPr>
          <w:rFonts w:ascii="Times New Roman" w:hAnsi="Times New Roman"/>
        </w:rPr>
        <w:t xml:space="preserve"> </w:t>
      </w:r>
      <w:r w:rsidR="00E971BA">
        <w:rPr>
          <w:rFonts w:ascii="Times New Roman" w:hAnsi="Times New Roman"/>
        </w:rPr>
        <w:t>Trials</w:t>
      </w:r>
      <w:r w:rsidR="00557BFF">
        <w:rPr>
          <w:rFonts w:ascii="Times New Roman" w:hAnsi="Times New Roman"/>
        </w:rPr>
        <w:t xml:space="preserve"> with natural animal vocalizations began with a single word</w:t>
      </w:r>
      <w:r w:rsidR="001D1022">
        <w:rPr>
          <w:rFonts w:ascii="Times New Roman" w:hAnsi="Times New Roman"/>
        </w:rPr>
        <w:t xml:space="preserve"> recorded by the same native speaker of American English,</w:t>
      </w:r>
      <w:r w:rsidR="00557BFF">
        <w:rPr>
          <w:rFonts w:ascii="Times New Roman" w:hAnsi="Times New Roman"/>
        </w:rPr>
        <w:t xml:space="preserve"> </w:t>
      </w:r>
      <w:r w:rsidR="001D1022">
        <w:rPr>
          <w:rFonts w:ascii="Times New Roman" w:hAnsi="Times New Roman"/>
        </w:rPr>
        <w:t>which</w:t>
      </w:r>
      <w:r w:rsidR="00557BFF">
        <w:rPr>
          <w:rFonts w:ascii="Times New Roman" w:hAnsi="Times New Roman"/>
        </w:rPr>
        <w:t xml:space="preserve"> served to draw children’s attention (e.g., </w:t>
      </w:r>
      <w:r w:rsidR="005B0FE3">
        <w:rPr>
          <w:rFonts w:ascii="Times New Roman" w:hAnsi="Times New Roman"/>
          <w:i/>
        </w:rPr>
        <w:t>Look</w:t>
      </w:r>
      <w:r w:rsidR="005B0FE3" w:rsidRPr="006D6D15">
        <w:rPr>
          <w:rFonts w:ascii="Times New Roman" w:hAnsi="Times New Roman"/>
          <w:i/>
        </w:rPr>
        <w:t>!</w:t>
      </w:r>
      <w:r w:rsidR="006D6D15">
        <w:rPr>
          <w:rFonts w:ascii="Times New Roman" w:hAnsi="Times New Roman"/>
          <w:i/>
        </w:rPr>
        <w:t xml:space="preserve"> </w:t>
      </w:r>
      <w:r w:rsidR="002A2825">
        <w:rPr>
          <w:rFonts w:ascii="Times New Roman" w:hAnsi="Times New Roman"/>
          <w:i/>
        </w:rPr>
        <w:t>“</w:t>
      </w:r>
      <w:proofErr w:type="gramStart"/>
      <w:r w:rsidR="00557BFF" w:rsidRPr="002A2825">
        <w:rPr>
          <w:rFonts w:ascii="Times New Roman" w:hAnsi="Times New Roman"/>
          <w:i/>
        </w:rPr>
        <w:t>dog</w:t>
      </w:r>
      <w:proofErr w:type="gramEnd"/>
      <w:r w:rsidR="00557BFF" w:rsidRPr="002A2825">
        <w:rPr>
          <w:rFonts w:ascii="Times New Roman" w:hAnsi="Times New Roman"/>
          <w:i/>
        </w:rPr>
        <w:t xml:space="preserve"> barking</w:t>
      </w:r>
      <w:r w:rsidR="002A2825">
        <w:rPr>
          <w:rFonts w:ascii="Times New Roman" w:hAnsi="Times New Roman"/>
        </w:rPr>
        <w:t>”</w:t>
      </w:r>
      <w:r w:rsidR="00557BFF">
        <w:rPr>
          <w:rFonts w:ascii="Times New Roman" w:hAnsi="Times New Roman"/>
        </w:rPr>
        <w:t xml:space="preserve">). </w:t>
      </w:r>
      <w:r w:rsidR="001D1022">
        <w:rPr>
          <w:rFonts w:ascii="Times New Roman" w:hAnsi="Times New Roman"/>
        </w:rPr>
        <w:t>Familiar</w:t>
      </w:r>
      <w:r w:rsidR="00FB7A27">
        <w:rPr>
          <w:rFonts w:ascii="Times New Roman" w:hAnsi="Times New Roman"/>
        </w:rPr>
        <w:t xml:space="preserve"> animal vocalizations were selected based </w:t>
      </w:r>
      <w:r w:rsidR="001D1022">
        <w:rPr>
          <w:rFonts w:ascii="Times New Roman" w:hAnsi="Times New Roman"/>
        </w:rPr>
        <w:t>on representativeness of the familiar animal.</w:t>
      </w:r>
      <w:r w:rsidR="00FB7A27">
        <w:rPr>
          <w:rFonts w:ascii="Times New Roman" w:hAnsi="Times New Roman"/>
        </w:rPr>
        <w:t xml:space="preserve"> </w:t>
      </w:r>
      <w:r w:rsidR="001D1022" w:rsidRPr="001D1022">
        <w:rPr>
          <w:rFonts w:ascii="Times New Roman" w:hAnsi="Times New Roman"/>
        </w:rPr>
        <w:t>Novel animal vocalizations were selected based on</w:t>
      </w:r>
      <w:r w:rsidR="00734E6C">
        <w:rPr>
          <w:rFonts w:ascii="Times New Roman" w:hAnsi="Times New Roman"/>
        </w:rPr>
        <w:t xml:space="preserve"> </w:t>
      </w:r>
      <w:r w:rsidR="001D1022" w:rsidRPr="001D1022">
        <w:rPr>
          <w:rFonts w:ascii="Times New Roman" w:hAnsi="Times New Roman"/>
        </w:rPr>
        <w:t xml:space="preserve">unfamiliarity and affordances (i.e., </w:t>
      </w:r>
      <w:r w:rsidR="005225FE">
        <w:rPr>
          <w:rFonts w:ascii="Times New Roman" w:hAnsi="Times New Roman"/>
        </w:rPr>
        <w:t xml:space="preserve">the </w:t>
      </w:r>
      <w:r w:rsidR="001D1022" w:rsidRPr="001D1022">
        <w:rPr>
          <w:rFonts w:ascii="Times New Roman" w:hAnsi="Times New Roman"/>
        </w:rPr>
        <w:t>plausibility that the nove</w:t>
      </w:r>
      <w:r w:rsidR="005225FE">
        <w:rPr>
          <w:rFonts w:ascii="Times New Roman" w:hAnsi="Times New Roman"/>
        </w:rPr>
        <w:t>l animal could produce the</w:t>
      </w:r>
      <w:r w:rsidR="000206EC">
        <w:rPr>
          <w:rFonts w:ascii="Times New Roman" w:hAnsi="Times New Roman"/>
        </w:rPr>
        <w:t xml:space="preserve"> novel</w:t>
      </w:r>
      <w:r w:rsidR="001D1022" w:rsidRPr="001D1022">
        <w:rPr>
          <w:rFonts w:ascii="Times New Roman" w:hAnsi="Times New Roman"/>
        </w:rPr>
        <w:t xml:space="preserve"> sound).</w:t>
      </w:r>
      <w:r w:rsidR="00CA0CFA">
        <w:rPr>
          <w:rFonts w:ascii="Times New Roman" w:hAnsi="Times New Roman"/>
        </w:rPr>
        <w:t xml:space="preserve"> The duration of all</w:t>
      </w:r>
      <w:r w:rsidR="0081388F">
        <w:rPr>
          <w:rFonts w:ascii="Times New Roman" w:hAnsi="Times New Roman"/>
        </w:rPr>
        <w:t xml:space="preserve"> target</w:t>
      </w:r>
      <w:r w:rsidR="00CA0CFA">
        <w:rPr>
          <w:rFonts w:ascii="Times New Roman" w:hAnsi="Times New Roman"/>
        </w:rPr>
        <w:t xml:space="preserve"> animal vocalizations was 2000 ms. </w:t>
      </w:r>
    </w:p>
    <w:p w:rsidR="004A040A" w:rsidRDefault="0066422E" w:rsidP="00B0133A">
      <w:pPr>
        <w:widowControl w:val="0"/>
        <w:autoSpaceDE w:val="0"/>
        <w:autoSpaceDN w:val="0"/>
        <w:adjustRightInd w:val="0"/>
        <w:spacing w:line="480" w:lineRule="auto"/>
        <w:jc w:val="both"/>
        <w:rPr>
          <w:ins w:id="15" w:author="Ricardo Hoffmann Bion" w:date="2012-01-22T23:07:00Z"/>
          <w:rFonts w:ascii="Times New Roman" w:hAnsi="Times New Roman"/>
        </w:rPr>
      </w:pPr>
      <w:r>
        <w:rPr>
          <w:rFonts w:ascii="Times New Roman" w:hAnsi="Times New Roman"/>
        </w:rPr>
        <w:tab/>
      </w:r>
      <w:r>
        <w:rPr>
          <w:rFonts w:ascii="Times New Roman" w:hAnsi="Times New Roman"/>
          <w:i/>
        </w:rPr>
        <w:t xml:space="preserve">Books. </w:t>
      </w:r>
      <w:r>
        <w:rPr>
          <w:rFonts w:ascii="Times New Roman" w:hAnsi="Times New Roman"/>
        </w:rPr>
        <w:t>To ensure that all ch</w:t>
      </w:r>
      <w:r w:rsidR="001A5B03">
        <w:rPr>
          <w:rFonts w:ascii="Times New Roman" w:hAnsi="Times New Roman"/>
        </w:rPr>
        <w:t>ildren had at least some experience with the familiar animals</w:t>
      </w:r>
      <w:r w:rsidR="004C58B8">
        <w:rPr>
          <w:rFonts w:ascii="Times New Roman" w:hAnsi="Times New Roman"/>
        </w:rPr>
        <w:t xml:space="preserve"> and</w:t>
      </w:r>
      <w:r w:rsidR="00F07983">
        <w:rPr>
          <w:rFonts w:ascii="Times New Roman" w:hAnsi="Times New Roman"/>
        </w:rPr>
        <w:t xml:space="preserve"> familiar</w:t>
      </w:r>
      <w:r w:rsidR="004C58B8">
        <w:rPr>
          <w:rFonts w:ascii="Times New Roman" w:hAnsi="Times New Roman"/>
        </w:rPr>
        <w:t xml:space="preserve"> auditory cues</w:t>
      </w:r>
      <w:r w:rsidR="001A5B03">
        <w:rPr>
          <w:rFonts w:ascii="Times New Roman" w:hAnsi="Times New Roman"/>
        </w:rPr>
        <w:t xml:space="preserve"> </w:t>
      </w:r>
      <w:r w:rsidR="00F07983">
        <w:rPr>
          <w:rFonts w:ascii="Times New Roman" w:hAnsi="Times New Roman"/>
        </w:rPr>
        <w:t xml:space="preserve">used </w:t>
      </w:r>
      <w:r w:rsidR="001A5B03">
        <w:rPr>
          <w:rFonts w:ascii="Times New Roman" w:hAnsi="Times New Roman"/>
        </w:rPr>
        <w:t xml:space="preserve">in our study, </w:t>
      </w:r>
      <w:r>
        <w:rPr>
          <w:rFonts w:ascii="Times New Roman" w:hAnsi="Times New Roman"/>
        </w:rPr>
        <w:t xml:space="preserve">we </w:t>
      </w:r>
      <w:r w:rsidR="00F07983">
        <w:rPr>
          <w:rFonts w:ascii="Times New Roman" w:hAnsi="Times New Roman"/>
        </w:rPr>
        <w:t xml:space="preserve">gave </w:t>
      </w:r>
      <w:proofErr w:type="gramStart"/>
      <w:r w:rsidR="00F07983">
        <w:rPr>
          <w:rFonts w:ascii="Times New Roman" w:hAnsi="Times New Roman"/>
        </w:rPr>
        <w:t>parents</w:t>
      </w:r>
      <w:proofErr w:type="gramEnd"/>
      <w:r>
        <w:rPr>
          <w:rFonts w:ascii="Times New Roman" w:hAnsi="Times New Roman"/>
        </w:rPr>
        <w:t xml:space="preserve"> two </w:t>
      </w:r>
      <w:r w:rsidR="001A5B03">
        <w:rPr>
          <w:rFonts w:ascii="Times New Roman" w:hAnsi="Times New Roman"/>
        </w:rPr>
        <w:t>children’s</w:t>
      </w:r>
      <w:r>
        <w:rPr>
          <w:rFonts w:ascii="Times New Roman" w:hAnsi="Times New Roman"/>
        </w:rPr>
        <w:t xml:space="preserve"> books</w:t>
      </w:r>
      <w:r w:rsidR="00F07983">
        <w:rPr>
          <w:rFonts w:ascii="Times New Roman" w:hAnsi="Times New Roman"/>
        </w:rPr>
        <w:t>,</w:t>
      </w:r>
      <w:r w:rsidR="004C58B8">
        <w:rPr>
          <w:rFonts w:ascii="Times New Roman" w:hAnsi="Times New Roman"/>
        </w:rPr>
        <w:t xml:space="preserve"> both titled </w:t>
      </w:r>
      <w:r w:rsidR="004C58B8">
        <w:rPr>
          <w:rFonts w:ascii="Times New Roman" w:hAnsi="Times New Roman"/>
          <w:i/>
        </w:rPr>
        <w:t>Sounds on the Farm</w:t>
      </w:r>
      <w:ins w:id="16" w:author="Ricardo Hoffmann Bion" w:date="2012-01-22T23:06:00Z">
        <w:r w:rsidR="004A040A">
          <w:rPr>
            <w:rFonts w:ascii="Times New Roman" w:hAnsi="Times New Roman"/>
            <w:i/>
          </w:rPr>
          <w:t xml:space="preserve"> </w:t>
        </w:r>
      </w:ins>
      <w:ins w:id="17" w:author="Ricardo Hoffmann Bion" w:date="2012-01-22T23:07:00Z">
        <w:r w:rsidR="004A040A">
          <w:rPr>
            <w:rFonts w:ascii="Times New Roman" w:hAnsi="Times New Roman"/>
          </w:rPr>
          <w:t>at least a week before their visit</w:t>
        </w:r>
      </w:ins>
      <w:r w:rsidR="004C58B8">
        <w:rPr>
          <w:rFonts w:ascii="Times New Roman" w:hAnsi="Times New Roman"/>
          <w:i/>
        </w:rPr>
        <w:t>.</w:t>
      </w:r>
      <w:r w:rsidR="00F07983">
        <w:rPr>
          <w:rFonts w:ascii="Times New Roman" w:hAnsi="Times New Roman"/>
        </w:rPr>
        <w:t xml:space="preserve"> </w:t>
      </w:r>
      <w:r w:rsidR="001A5B03">
        <w:rPr>
          <w:rFonts w:ascii="Times New Roman" w:hAnsi="Times New Roman"/>
        </w:rPr>
        <w:t>Parents were</w:t>
      </w:r>
      <w:r>
        <w:rPr>
          <w:rFonts w:ascii="Times New Roman" w:hAnsi="Times New Roman"/>
        </w:rPr>
        <w:t xml:space="preserve"> instructed to share each book with their child for five to ten minutes in th</w:t>
      </w:r>
      <w:r w:rsidR="00F07983">
        <w:rPr>
          <w:rFonts w:ascii="Times New Roman" w:hAnsi="Times New Roman"/>
        </w:rPr>
        <w:t>e days leading up to the experiment</w:t>
      </w:r>
      <w:r>
        <w:rPr>
          <w:rFonts w:ascii="Times New Roman" w:hAnsi="Times New Roman"/>
        </w:rPr>
        <w:t>. The first book was created by ou</w:t>
      </w:r>
      <w:r w:rsidR="001A5B03">
        <w:rPr>
          <w:rFonts w:ascii="Times New Roman" w:hAnsi="Times New Roman"/>
        </w:rPr>
        <w:t xml:space="preserve">r lab and consisted </w:t>
      </w:r>
      <w:r w:rsidR="004C58B8">
        <w:rPr>
          <w:rFonts w:ascii="Times New Roman" w:hAnsi="Times New Roman"/>
        </w:rPr>
        <w:t>of colorful pictures of each</w:t>
      </w:r>
      <w:r w:rsidR="001A5B03">
        <w:rPr>
          <w:rFonts w:ascii="Times New Roman" w:hAnsi="Times New Roman"/>
        </w:rPr>
        <w:t xml:space="preserve"> familiar a</w:t>
      </w:r>
      <w:r w:rsidR="004C58B8">
        <w:rPr>
          <w:rFonts w:ascii="Times New Roman" w:hAnsi="Times New Roman"/>
        </w:rPr>
        <w:t xml:space="preserve">nimal and text </w:t>
      </w:r>
      <w:r w:rsidR="007F6B82">
        <w:rPr>
          <w:rFonts w:ascii="Times New Roman" w:hAnsi="Times New Roman"/>
        </w:rPr>
        <w:t>designed to prompt</w:t>
      </w:r>
      <w:r w:rsidR="004C58B8">
        <w:rPr>
          <w:rFonts w:ascii="Times New Roman" w:hAnsi="Times New Roman"/>
        </w:rPr>
        <w:t xml:space="preserve"> parents to </w:t>
      </w:r>
      <w:r w:rsidR="00F07983">
        <w:rPr>
          <w:rFonts w:ascii="Times New Roman" w:hAnsi="Times New Roman"/>
        </w:rPr>
        <w:t>produce</w:t>
      </w:r>
      <w:r w:rsidR="004C58B8">
        <w:rPr>
          <w:rFonts w:ascii="Times New Roman" w:hAnsi="Times New Roman"/>
        </w:rPr>
        <w:t xml:space="preserve"> each animal’s lexical sound</w:t>
      </w:r>
      <w:r w:rsidR="001A5B03">
        <w:rPr>
          <w:rFonts w:ascii="Times New Roman" w:hAnsi="Times New Roman"/>
        </w:rPr>
        <w:t xml:space="preserve"> (e.g., </w:t>
      </w:r>
      <w:r w:rsidR="008A2019">
        <w:rPr>
          <w:rFonts w:ascii="Times New Roman" w:hAnsi="Times New Roman"/>
          <w:i/>
        </w:rPr>
        <w:t>Wow, l</w:t>
      </w:r>
      <w:r w:rsidR="004C58B8">
        <w:rPr>
          <w:rFonts w:ascii="Times New Roman" w:hAnsi="Times New Roman"/>
          <w:i/>
        </w:rPr>
        <w:t xml:space="preserve">ook at all those </w:t>
      </w:r>
      <w:r w:rsidR="004C58B8" w:rsidRPr="002A2825">
        <w:rPr>
          <w:rFonts w:ascii="Times New Roman" w:hAnsi="Times New Roman"/>
          <w:i/>
        </w:rPr>
        <w:t>cows</w:t>
      </w:r>
      <w:r w:rsidR="004C58B8" w:rsidRPr="001A33B2">
        <w:rPr>
          <w:rFonts w:ascii="Times New Roman" w:hAnsi="Times New Roman"/>
          <w:i/>
        </w:rPr>
        <w:t xml:space="preserve">! </w:t>
      </w:r>
      <w:proofErr w:type="gramStart"/>
      <w:r w:rsidR="004C58B8" w:rsidRPr="001A33B2">
        <w:rPr>
          <w:rFonts w:ascii="Times New Roman" w:hAnsi="Times New Roman"/>
          <w:i/>
        </w:rPr>
        <w:t>This</w:t>
      </w:r>
      <w:r w:rsidR="001A5B03" w:rsidRPr="001A33B2">
        <w:rPr>
          <w:rFonts w:ascii="Times New Roman" w:hAnsi="Times New Roman"/>
          <w:i/>
        </w:rPr>
        <w:t xml:space="preserve"> cow says </w:t>
      </w:r>
      <w:r w:rsidR="001A5B03" w:rsidRPr="002A2825">
        <w:rPr>
          <w:rFonts w:ascii="Times New Roman" w:hAnsi="Times New Roman"/>
          <w:i/>
        </w:rPr>
        <w:t>moo</w:t>
      </w:r>
      <w:proofErr w:type="gramEnd"/>
      <w:r w:rsidR="001A5B03" w:rsidRPr="001A33B2">
        <w:rPr>
          <w:rFonts w:ascii="Times New Roman" w:hAnsi="Times New Roman"/>
          <w:i/>
        </w:rPr>
        <w:t xml:space="preserve">, </w:t>
      </w:r>
      <w:proofErr w:type="gramStart"/>
      <w:r w:rsidR="001A5B03" w:rsidRPr="002A2825">
        <w:rPr>
          <w:rFonts w:ascii="Times New Roman" w:hAnsi="Times New Roman"/>
          <w:i/>
        </w:rPr>
        <w:t>moo</w:t>
      </w:r>
      <w:proofErr w:type="gramEnd"/>
      <w:r w:rsidR="001A5B03">
        <w:rPr>
          <w:rFonts w:ascii="Times New Roman" w:hAnsi="Times New Roman"/>
          <w:i/>
        </w:rPr>
        <w:t>!</w:t>
      </w:r>
      <w:r w:rsidR="004C58B8">
        <w:rPr>
          <w:rFonts w:ascii="Times New Roman" w:hAnsi="Times New Roman"/>
        </w:rPr>
        <w:t>)</w:t>
      </w:r>
      <w:r>
        <w:rPr>
          <w:rFonts w:ascii="Times New Roman" w:hAnsi="Times New Roman"/>
        </w:rPr>
        <w:t>.</w:t>
      </w:r>
      <w:r w:rsidR="001A5B03">
        <w:rPr>
          <w:rFonts w:ascii="Times New Roman" w:hAnsi="Times New Roman"/>
        </w:rPr>
        <w:t xml:space="preserve"> </w:t>
      </w:r>
      <w:r w:rsidR="007F6B82">
        <w:rPr>
          <w:rFonts w:ascii="Times New Roman" w:hAnsi="Times New Roman"/>
        </w:rPr>
        <w:t>To give children exposure to the natural animal vocalizations</w:t>
      </w:r>
      <w:r w:rsidR="00C12358">
        <w:rPr>
          <w:rFonts w:ascii="Times New Roman" w:hAnsi="Times New Roman"/>
        </w:rPr>
        <w:t>,</w:t>
      </w:r>
      <w:r w:rsidR="007F6B82">
        <w:rPr>
          <w:rFonts w:ascii="Times New Roman" w:hAnsi="Times New Roman"/>
        </w:rPr>
        <w:t xml:space="preserve"> we used</w:t>
      </w:r>
      <w:r w:rsidR="00F07983">
        <w:rPr>
          <w:rFonts w:ascii="Times New Roman" w:hAnsi="Times New Roman"/>
        </w:rPr>
        <w:t xml:space="preserve"> a “push-and-play” book, </w:t>
      </w:r>
      <w:r w:rsidR="007F6B82">
        <w:rPr>
          <w:rFonts w:ascii="Times New Roman" w:hAnsi="Times New Roman"/>
        </w:rPr>
        <w:t xml:space="preserve">which contained </w:t>
      </w:r>
      <w:r w:rsidR="00F07983">
        <w:rPr>
          <w:rFonts w:ascii="Times New Roman" w:hAnsi="Times New Roman"/>
        </w:rPr>
        <w:t xml:space="preserve">buttons that </w:t>
      </w:r>
      <w:r w:rsidR="007F6B82">
        <w:rPr>
          <w:rFonts w:ascii="Times New Roman" w:hAnsi="Times New Roman"/>
        </w:rPr>
        <w:t>chi</w:t>
      </w:r>
      <w:r w:rsidR="00C12358">
        <w:rPr>
          <w:rFonts w:ascii="Times New Roman" w:hAnsi="Times New Roman"/>
        </w:rPr>
        <w:t>ldren could press to hear the actual noise that each</w:t>
      </w:r>
      <w:r w:rsidR="007F6B82">
        <w:rPr>
          <w:rFonts w:ascii="Times New Roman" w:hAnsi="Times New Roman"/>
        </w:rPr>
        <w:t xml:space="preserve"> </w:t>
      </w:r>
      <w:r w:rsidR="00C12358">
        <w:rPr>
          <w:rFonts w:ascii="Times New Roman" w:hAnsi="Times New Roman"/>
        </w:rPr>
        <w:t>animal produces</w:t>
      </w:r>
      <w:r w:rsidR="00F07983">
        <w:rPr>
          <w:rFonts w:ascii="Times New Roman" w:hAnsi="Times New Roman"/>
        </w:rPr>
        <w:t>.</w:t>
      </w:r>
    </w:p>
    <w:p w:rsidR="00FB7A27" w:rsidDel="004A040A" w:rsidRDefault="00F07983" w:rsidP="00B0133A">
      <w:pPr>
        <w:widowControl w:val="0"/>
        <w:numPr>
          <w:ins w:id="18" w:author="Ricardo Hoffmann Bion" w:date="2012-01-22T23:07:00Z"/>
        </w:numPr>
        <w:autoSpaceDE w:val="0"/>
        <w:autoSpaceDN w:val="0"/>
        <w:adjustRightInd w:val="0"/>
        <w:spacing w:line="480" w:lineRule="auto"/>
        <w:jc w:val="both"/>
        <w:rPr>
          <w:del w:id="19" w:author="Ricardo Hoffmann Bion" w:date="2012-01-22T23:07:00Z"/>
          <w:rFonts w:ascii="Times New Roman" w:hAnsi="Times New Roman"/>
        </w:rPr>
      </w:pPr>
      <w:del w:id="20" w:author="Ricardo Hoffmann Bion" w:date="2012-01-22T23:07:00Z">
        <w:r w:rsidDel="004A040A">
          <w:rPr>
            <w:rFonts w:ascii="Times New Roman" w:hAnsi="Times New Roman"/>
          </w:rPr>
          <w:delText xml:space="preserve"> </w:delText>
        </w:r>
        <w:commentRangeStart w:id="21"/>
        <w:r w:rsidR="00C12358" w:rsidDel="004A040A">
          <w:rPr>
            <w:rFonts w:ascii="Times New Roman" w:hAnsi="Times New Roman"/>
          </w:rPr>
          <w:delText>The first</w:delText>
        </w:r>
        <w:r w:rsidR="004C58B8" w:rsidDel="004A040A">
          <w:rPr>
            <w:rFonts w:ascii="Times New Roman" w:hAnsi="Times New Roman"/>
          </w:rPr>
          <w:delText xml:space="preserve"> book was sent </w:delText>
        </w:r>
        <w:r w:rsidR="001A5D77" w:rsidDel="004A040A">
          <w:rPr>
            <w:rFonts w:ascii="Times New Roman" w:hAnsi="Times New Roman"/>
          </w:rPr>
          <w:delText>to parents</w:delText>
        </w:r>
        <w:r w:rsidR="004C58B8" w:rsidDel="004A040A">
          <w:rPr>
            <w:rFonts w:ascii="Times New Roman" w:hAnsi="Times New Roman"/>
          </w:rPr>
          <w:delText xml:space="preserve"> a week before the first visit; the second book was sent home in the week between the first and the second visit.</w:delText>
        </w:r>
        <w:commentRangeEnd w:id="21"/>
        <w:r w:rsidR="00C12358" w:rsidDel="004A040A">
          <w:rPr>
            <w:rStyle w:val="CommentReference"/>
          </w:rPr>
          <w:commentReference w:id="21"/>
        </w:r>
      </w:del>
    </w:p>
    <w:p w:rsidR="00EA6DC4" w:rsidRDefault="00FB7A27" w:rsidP="00B0133A">
      <w:pPr>
        <w:widowControl w:val="0"/>
        <w:numPr>
          <w:ins w:id="22" w:author="Unknown"/>
        </w:numPr>
        <w:autoSpaceDE w:val="0"/>
        <w:autoSpaceDN w:val="0"/>
        <w:adjustRightInd w:val="0"/>
        <w:spacing w:line="480" w:lineRule="auto"/>
        <w:jc w:val="both"/>
        <w:rPr>
          <w:rFonts w:ascii="Times New Roman" w:hAnsi="Times New Roman"/>
        </w:rPr>
      </w:pPr>
      <w:r>
        <w:rPr>
          <w:rFonts w:ascii="Times New Roman" w:hAnsi="Times New Roman"/>
          <w:i/>
        </w:rPr>
        <w:tab/>
        <w:t xml:space="preserve">Procedure. </w:t>
      </w:r>
      <w:r w:rsidR="00B01F0C">
        <w:rPr>
          <w:rFonts w:ascii="Times New Roman" w:hAnsi="Times New Roman"/>
        </w:rPr>
        <w:t>Speed and a</w:t>
      </w:r>
      <w:r w:rsidR="004F5292" w:rsidRPr="003446A7">
        <w:rPr>
          <w:rFonts w:ascii="Times New Roman" w:hAnsi="Times New Roman"/>
        </w:rPr>
        <w:t>ccuracy in identifying the correct target picture</w:t>
      </w:r>
      <w:r w:rsidR="004F5292">
        <w:rPr>
          <w:rFonts w:ascii="Times New Roman" w:hAnsi="Times New Roman"/>
        </w:rPr>
        <w:t xml:space="preserve"> </w:t>
      </w:r>
      <w:r w:rsidR="004F5292" w:rsidRPr="003446A7">
        <w:rPr>
          <w:rFonts w:ascii="Times New Roman" w:hAnsi="Times New Roman"/>
        </w:rPr>
        <w:t xml:space="preserve">was assessed using the looking-while-listening (LWL) procedure </w:t>
      </w:r>
      <w:r w:rsidR="004F5292" w:rsidRPr="003446A7">
        <w:rPr>
          <w:rFonts w:ascii="Times New Roman" w:hAnsi="Times New Roman"/>
          <w:noProof/>
        </w:rPr>
        <w:t>(see Fernald, Zangl, Portillo, &amp; Marchman, 2008)</w:t>
      </w:r>
      <w:r w:rsidR="004F5292" w:rsidRPr="003446A7">
        <w:rPr>
          <w:rFonts w:ascii="Times New Roman" w:hAnsi="Times New Roman"/>
        </w:rPr>
        <w:t>.</w:t>
      </w:r>
      <w:r w:rsidR="004F5292">
        <w:rPr>
          <w:rFonts w:ascii="Times New Roman" w:hAnsi="Times New Roman"/>
        </w:rPr>
        <w:t xml:space="preserve">  </w:t>
      </w:r>
      <w:ins w:id="23" w:author="Ricardo Hoffmann Bion" w:date="2012-01-23T13:47:00Z">
        <w:r w:rsidR="0057176B">
          <w:rPr>
            <w:rFonts w:ascii="Times New Roman" w:hAnsi="Times New Roman"/>
          </w:rPr>
          <w:t>[[</w:t>
        </w:r>
        <w:proofErr w:type="gramStart"/>
        <w:r w:rsidR="0057176B">
          <w:rPr>
            <w:rFonts w:ascii="Times New Roman" w:hAnsi="Times New Roman"/>
          </w:rPr>
          <w:t>must</w:t>
        </w:r>
        <w:proofErr w:type="gramEnd"/>
        <w:r w:rsidR="0057176B">
          <w:rPr>
            <w:rFonts w:ascii="Times New Roman" w:hAnsi="Times New Roman"/>
          </w:rPr>
          <w:t xml:space="preserve"> refer to picture somewhere]] </w:t>
        </w:r>
      </w:ins>
      <w:r w:rsidR="004F5292">
        <w:rPr>
          <w:rFonts w:ascii="Times New Roman" w:hAnsi="Times New Roman"/>
        </w:rPr>
        <w:t xml:space="preserve">On each trial, </w:t>
      </w:r>
      <w:r w:rsidR="004F5292" w:rsidRPr="003446A7">
        <w:rPr>
          <w:rFonts w:ascii="Times New Roman" w:hAnsi="Times New Roman"/>
        </w:rPr>
        <w:t xml:space="preserve">a pair of pictures was presented on the screen for approximately 4 s, with the </w:t>
      </w:r>
      <w:r w:rsidR="004F5292">
        <w:rPr>
          <w:rFonts w:ascii="Times New Roman" w:hAnsi="Times New Roman"/>
        </w:rPr>
        <w:t>auditory</w:t>
      </w:r>
      <w:r w:rsidR="004F5292" w:rsidRPr="003446A7">
        <w:rPr>
          <w:rFonts w:ascii="Times New Roman" w:hAnsi="Times New Roman"/>
        </w:rPr>
        <w:t xml:space="preserve"> stimuli starting after 2 s, followed by 1 s of silence</w:t>
      </w:r>
      <w:r w:rsidR="004F5292">
        <w:rPr>
          <w:rFonts w:ascii="Times New Roman" w:hAnsi="Times New Roman"/>
        </w:rPr>
        <w:t xml:space="preserve">. </w:t>
      </w:r>
    </w:p>
    <w:p w:rsidR="00FB7A27" w:rsidRPr="000012D5" w:rsidRDefault="00E971BA" w:rsidP="002A2825">
      <w:pPr>
        <w:widowControl w:val="0"/>
        <w:autoSpaceDE w:val="0"/>
        <w:autoSpaceDN w:val="0"/>
        <w:adjustRightInd w:val="0"/>
        <w:spacing w:line="480" w:lineRule="auto"/>
        <w:jc w:val="both"/>
        <w:rPr>
          <w:rFonts w:ascii="Times New Roman" w:hAnsi="Times New Roman"/>
        </w:rPr>
      </w:pPr>
      <w:r>
        <w:rPr>
          <w:rFonts w:ascii="Times New Roman" w:hAnsi="Times New Roman"/>
        </w:rPr>
        <w:t>Children were tested at two different visits. On the first visit, e</w:t>
      </w:r>
      <w:r w:rsidR="00B81E73">
        <w:rPr>
          <w:rFonts w:ascii="Times New Roman" w:hAnsi="Times New Roman"/>
        </w:rPr>
        <w:t xml:space="preserve">ach child saw </w:t>
      </w:r>
      <w:r w:rsidR="003E3176">
        <w:rPr>
          <w:rFonts w:ascii="Times New Roman" w:hAnsi="Times New Roman"/>
        </w:rPr>
        <w:t>27</w:t>
      </w:r>
      <w:r w:rsidR="00A51813">
        <w:rPr>
          <w:rFonts w:ascii="Times New Roman" w:hAnsi="Times New Roman"/>
        </w:rPr>
        <w:t xml:space="preserve"> trials</w:t>
      </w:r>
      <w:r w:rsidR="00B81E73">
        <w:rPr>
          <w:rFonts w:ascii="Times New Roman" w:hAnsi="Times New Roman"/>
        </w:rPr>
        <w:t>, consisting of three different trial types (Figure</w:t>
      </w:r>
      <w:r w:rsidR="005F761A">
        <w:rPr>
          <w:rFonts w:ascii="Times New Roman" w:hAnsi="Times New Roman"/>
        </w:rPr>
        <w:t xml:space="preserve"> 1</w:t>
      </w:r>
      <w:r>
        <w:rPr>
          <w:rFonts w:ascii="Times New Roman" w:hAnsi="Times New Roman"/>
        </w:rPr>
        <w:t>). On</w:t>
      </w:r>
      <w:r w:rsidR="00387BC6">
        <w:rPr>
          <w:rFonts w:ascii="Times New Roman" w:hAnsi="Times New Roman"/>
        </w:rPr>
        <w:t xml:space="preserve"> 8</w:t>
      </w:r>
      <w:r w:rsidR="00B81E73">
        <w:rPr>
          <w:rFonts w:ascii="Times New Roman" w:hAnsi="Times New Roman"/>
        </w:rPr>
        <w:t xml:space="preserve"> </w:t>
      </w:r>
      <w:r w:rsidR="00B81E73">
        <w:rPr>
          <w:rFonts w:ascii="Times New Roman" w:hAnsi="Times New Roman"/>
          <w:i/>
        </w:rPr>
        <w:t xml:space="preserve">Familiar Animal Name </w:t>
      </w:r>
      <w:r w:rsidR="00B81E73">
        <w:rPr>
          <w:rFonts w:ascii="Times New Roman" w:hAnsi="Times New Roman"/>
        </w:rPr>
        <w:t>trials, each familiar a</w:t>
      </w:r>
      <w:r w:rsidR="000206EC">
        <w:rPr>
          <w:rFonts w:ascii="Times New Roman" w:hAnsi="Times New Roman"/>
        </w:rPr>
        <w:t xml:space="preserve">nimal served as the target </w:t>
      </w:r>
      <w:r w:rsidR="00387BC6">
        <w:rPr>
          <w:rFonts w:ascii="Times New Roman" w:hAnsi="Times New Roman"/>
        </w:rPr>
        <w:t>twice</w:t>
      </w:r>
      <w:r w:rsidR="00B81E73">
        <w:rPr>
          <w:rFonts w:ascii="Times New Roman" w:hAnsi="Times New Roman"/>
        </w:rPr>
        <w:t xml:space="preserve"> and was paired </w:t>
      </w:r>
      <w:r w:rsidR="00387BC6">
        <w:rPr>
          <w:rFonts w:ascii="Times New Roman" w:hAnsi="Times New Roman"/>
        </w:rPr>
        <w:t xml:space="preserve">once </w:t>
      </w:r>
      <w:r w:rsidR="00B81E73">
        <w:rPr>
          <w:rFonts w:ascii="Times New Roman" w:hAnsi="Times New Roman"/>
        </w:rPr>
        <w:t>with another familiar animal</w:t>
      </w:r>
      <w:r w:rsidR="00387BC6">
        <w:rPr>
          <w:rFonts w:ascii="Times New Roman" w:hAnsi="Times New Roman"/>
        </w:rPr>
        <w:t xml:space="preserve"> and once with a novel animal</w:t>
      </w:r>
      <w:r w:rsidR="00B81E73">
        <w:rPr>
          <w:rFonts w:ascii="Times New Roman" w:hAnsi="Times New Roman"/>
        </w:rPr>
        <w:t xml:space="preserve">. </w:t>
      </w:r>
      <w:r w:rsidR="000206EC">
        <w:rPr>
          <w:rFonts w:ascii="Times New Roman" w:hAnsi="Times New Roman"/>
        </w:rPr>
        <w:t xml:space="preserve">On 8 </w:t>
      </w:r>
      <w:r w:rsidR="000206EC">
        <w:rPr>
          <w:rFonts w:ascii="Times New Roman" w:hAnsi="Times New Roman"/>
          <w:i/>
        </w:rPr>
        <w:t>Familiar Lexical Sound</w:t>
      </w:r>
      <w:r w:rsidR="000206EC">
        <w:rPr>
          <w:rFonts w:ascii="Times New Roman" w:hAnsi="Times New Roman"/>
        </w:rPr>
        <w:t xml:space="preserve"> trials</w:t>
      </w:r>
      <w:r w:rsidR="000012D5">
        <w:rPr>
          <w:rFonts w:ascii="Times New Roman" w:hAnsi="Times New Roman"/>
        </w:rPr>
        <w:t>,</w:t>
      </w:r>
      <w:r w:rsidR="000206EC">
        <w:rPr>
          <w:rFonts w:ascii="Times New Roman" w:hAnsi="Times New Roman"/>
        </w:rPr>
        <w:t xml:space="preserve"> each familiar animal served as the target two times and was</w:t>
      </w:r>
      <w:r w:rsidR="00387BC6">
        <w:rPr>
          <w:rFonts w:ascii="Times New Roman" w:hAnsi="Times New Roman"/>
        </w:rPr>
        <w:t xml:space="preserve"> always</w:t>
      </w:r>
      <w:r w:rsidR="000206EC">
        <w:rPr>
          <w:rFonts w:ascii="Times New Roman" w:hAnsi="Times New Roman"/>
        </w:rPr>
        <w:t xml:space="preserve"> paired with another familiar animal. </w:t>
      </w:r>
      <w:r w:rsidR="00893247">
        <w:rPr>
          <w:rFonts w:ascii="Times New Roman" w:hAnsi="Times New Roman"/>
        </w:rPr>
        <w:t xml:space="preserve">On 6 </w:t>
      </w:r>
      <w:del w:id="24" w:author="Ricardo Hoffmann Bion" w:date="2012-01-23T13:42:00Z">
        <w:r w:rsidR="00893247" w:rsidDel="0057176B">
          <w:rPr>
            <w:rFonts w:ascii="Times New Roman" w:hAnsi="Times New Roman"/>
            <w:i/>
          </w:rPr>
          <w:delText xml:space="preserve">Disambiguation </w:delText>
        </w:r>
      </w:del>
      <w:ins w:id="25" w:author="Ricardo Hoffmann Bion" w:date="2012-01-23T13:42:00Z">
        <w:r w:rsidR="0057176B">
          <w:rPr>
            <w:rFonts w:ascii="Times New Roman" w:hAnsi="Times New Roman"/>
            <w:i/>
          </w:rPr>
          <w:t xml:space="preserve">Novel </w:t>
        </w:r>
      </w:ins>
      <w:ins w:id="26" w:author="Ricardo Hoffmann Bion" w:date="2012-01-23T13:43:00Z">
        <w:r w:rsidR="0057176B">
          <w:rPr>
            <w:rFonts w:ascii="Times New Roman" w:hAnsi="Times New Roman"/>
            <w:i/>
          </w:rPr>
          <w:t>Animal Name</w:t>
        </w:r>
      </w:ins>
      <w:ins w:id="27" w:author="Ricardo Hoffmann Bion" w:date="2012-01-23T13:42:00Z">
        <w:r w:rsidR="0057176B">
          <w:rPr>
            <w:rFonts w:ascii="Times New Roman" w:hAnsi="Times New Roman"/>
            <w:i/>
          </w:rPr>
          <w:t xml:space="preserve"> </w:t>
        </w:r>
      </w:ins>
      <w:r w:rsidR="000012D5">
        <w:rPr>
          <w:rFonts w:ascii="Times New Roman" w:hAnsi="Times New Roman"/>
        </w:rPr>
        <w:t xml:space="preserve">trials, each novel animal </w:t>
      </w:r>
      <w:ins w:id="28" w:author="Ricardo Hoffmann Bion" w:date="2012-01-23T13:44:00Z">
        <w:r w:rsidR="0057176B">
          <w:rPr>
            <w:rFonts w:ascii="Times New Roman" w:hAnsi="Times New Roman"/>
          </w:rPr>
          <w:t>was labeled three times with a novel animal name</w:t>
        </w:r>
      </w:ins>
      <w:ins w:id="29" w:author="Ricardo Hoffmann Bion" w:date="2012-01-23T13:45:00Z">
        <w:r w:rsidR="0057176B">
          <w:rPr>
            <w:rFonts w:ascii="Times New Roman" w:hAnsi="Times New Roman"/>
          </w:rPr>
          <w:t xml:space="preserve"> (i.e., </w:t>
        </w:r>
        <w:proofErr w:type="spellStart"/>
        <w:r w:rsidR="0057176B">
          <w:rPr>
            <w:rFonts w:ascii="Times New Roman" w:hAnsi="Times New Roman"/>
            <w:i/>
          </w:rPr>
          <w:t>capa</w:t>
        </w:r>
        <w:proofErr w:type="spellEnd"/>
        <w:r w:rsidR="0057176B">
          <w:rPr>
            <w:rFonts w:ascii="Times New Roman" w:hAnsi="Times New Roman"/>
            <w:i/>
          </w:rPr>
          <w:t xml:space="preserve">, </w:t>
        </w:r>
        <w:proofErr w:type="spellStart"/>
        <w:r w:rsidR="0057176B">
          <w:rPr>
            <w:rFonts w:ascii="Times New Roman" w:hAnsi="Times New Roman"/>
            <w:i/>
          </w:rPr>
          <w:t>nadu</w:t>
        </w:r>
        <w:proofErr w:type="spellEnd"/>
        <w:r w:rsidR="0057176B">
          <w:rPr>
            <w:rFonts w:ascii="Times New Roman" w:hAnsi="Times New Roman"/>
          </w:rPr>
          <w:t>)</w:t>
        </w:r>
      </w:ins>
      <w:ins w:id="30" w:author="Ricardo Hoffmann Bion" w:date="2012-01-23T13:44:00Z">
        <w:r w:rsidR="0057176B">
          <w:rPr>
            <w:rFonts w:ascii="Times New Roman" w:hAnsi="Times New Roman"/>
          </w:rPr>
          <w:t xml:space="preserve">, </w:t>
        </w:r>
      </w:ins>
      <w:ins w:id="31" w:author="Ricardo Hoffmann Bion" w:date="2012-01-23T13:45:00Z">
        <w:r w:rsidR="0057176B">
          <w:rPr>
            <w:rFonts w:ascii="Times New Roman" w:hAnsi="Times New Roman"/>
          </w:rPr>
          <w:t xml:space="preserve">always </w:t>
        </w:r>
      </w:ins>
      <w:del w:id="32" w:author="Ricardo Hoffmann Bion" w:date="2012-01-23T13:45:00Z">
        <w:r w:rsidR="000012D5" w:rsidDel="0057176B">
          <w:rPr>
            <w:rFonts w:ascii="Times New Roman" w:hAnsi="Times New Roman"/>
          </w:rPr>
          <w:delText xml:space="preserve">served as the target three times, was </w:delText>
        </w:r>
      </w:del>
      <w:r w:rsidR="000012D5">
        <w:rPr>
          <w:rFonts w:ascii="Times New Roman" w:hAnsi="Times New Roman"/>
        </w:rPr>
        <w:t xml:space="preserve">paired with a familiar animal </w:t>
      </w:r>
      <w:del w:id="33" w:author="Ricardo Hoffmann Bion" w:date="2012-01-23T13:45:00Z">
        <w:r w:rsidR="000012D5" w:rsidDel="0057176B">
          <w:rPr>
            <w:rFonts w:ascii="Times New Roman" w:hAnsi="Times New Roman"/>
          </w:rPr>
          <w:delText>and was labeled with a novel animal name</w:delText>
        </w:r>
      </w:del>
      <w:r w:rsidR="000012D5">
        <w:rPr>
          <w:rFonts w:ascii="Times New Roman" w:hAnsi="Times New Roman"/>
        </w:rPr>
        <w:t xml:space="preserve"> </w:t>
      </w:r>
      <w:del w:id="34" w:author="Ricardo Hoffmann Bion" w:date="2012-01-23T13:45:00Z">
        <w:r w:rsidR="000012D5" w:rsidDel="0057176B">
          <w:rPr>
            <w:rFonts w:ascii="Times New Roman" w:hAnsi="Times New Roman"/>
          </w:rPr>
          <w:delText xml:space="preserve">(i.e., </w:delText>
        </w:r>
        <w:r w:rsidR="000012D5" w:rsidDel="0057176B">
          <w:rPr>
            <w:rFonts w:ascii="Times New Roman" w:hAnsi="Times New Roman"/>
            <w:i/>
          </w:rPr>
          <w:delText>capa, nadu</w:delText>
        </w:r>
        <w:r w:rsidR="000012D5" w:rsidDel="0057176B">
          <w:rPr>
            <w:rFonts w:ascii="Times New Roman" w:hAnsi="Times New Roman"/>
          </w:rPr>
          <w:delText>)</w:delText>
        </w:r>
      </w:del>
      <w:r w:rsidR="000012D5">
        <w:rPr>
          <w:rFonts w:ascii="Times New Roman" w:hAnsi="Times New Roman"/>
        </w:rPr>
        <w:t xml:space="preserve">. </w:t>
      </w:r>
      <w:r w:rsidR="001A5D77">
        <w:rPr>
          <w:rFonts w:ascii="Times New Roman" w:hAnsi="Times New Roman"/>
        </w:rPr>
        <w:t xml:space="preserve">5 </w:t>
      </w:r>
      <w:r w:rsidR="001A5D77">
        <w:rPr>
          <w:rFonts w:ascii="Times New Roman" w:hAnsi="Times New Roman"/>
          <w:i/>
        </w:rPr>
        <w:t>Filler</w:t>
      </w:r>
      <w:r w:rsidR="001A5D77">
        <w:rPr>
          <w:rFonts w:ascii="Times New Roman" w:hAnsi="Times New Roman"/>
        </w:rPr>
        <w:t xml:space="preserve"> trials were interspersed throughout to add variety and maintain children’s attention.</w:t>
      </w:r>
      <w:r w:rsidR="00321F6A">
        <w:rPr>
          <w:rFonts w:ascii="Times New Roman" w:hAnsi="Times New Roman"/>
        </w:rPr>
        <w:t xml:space="preserve"> </w:t>
      </w:r>
      <w:r w:rsidR="00C12358">
        <w:rPr>
          <w:rFonts w:ascii="Times New Roman" w:hAnsi="Times New Roman"/>
        </w:rPr>
        <w:t xml:space="preserve">Pairings of the novel animal </w:t>
      </w:r>
      <w:del w:id="35" w:author="Ricardo Hoffmann Bion" w:date="2012-01-23T13:44:00Z">
        <w:r w:rsidR="00C12358" w:rsidDel="0057176B">
          <w:rPr>
            <w:rFonts w:ascii="Times New Roman" w:hAnsi="Times New Roman"/>
          </w:rPr>
          <w:delText>name/vocalization and novel animal</w:delText>
        </w:r>
      </w:del>
      <w:ins w:id="36" w:author="Ricardo Hoffmann Bion" w:date="2012-01-23T13:44:00Z">
        <w:r w:rsidR="0057176B">
          <w:rPr>
            <w:rFonts w:ascii="Times New Roman" w:hAnsi="Times New Roman"/>
          </w:rPr>
          <w:t>and name</w:t>
        </w:r>
      </w:ins>
      <w:r w:rsidR="00387BC6" w:rsidRPr="003446A7">
        <w:rPr>
          <w:rFonts w:ascii="Times New Roman" w:hAnsi="Times New Roman"/>
        </w:rPr>
        <w:t>, and side of presentation of target object, were counterbalanced across participants. Caregivers wore darkened sunglasses so that they could not influence infants’ looking to the correct picture throughout the 5-min procedure.</w:t>
      </w:r>
    </w:p>
    <w:p w:rsidR="004A4CB7" w:rsidRDefault="00391F7A" w:rsidP="00B0133A">
      <w:pPr>
        <w:spacing w:line="480" w:lineRule="auto"/>
        <w:jc w:val="both"/>
        <w:rPr>
          <w:rFonts w:ascii="Times New Roman" w:hAnsi="Times New Roman"/>
        </w:rPr>
      </w:pPr>
      <w:r w:rsidRPr="002A2825">
        <w:rPr>
          <w:rFonts w:ascii="Times New Roman" w:hAnsi="Times New Roman"/>
          <w:noProof/>
        </w:rPr>
        <w:drawing>
          <wp:anchor distT="0" distB="0" distL="114300" distR="114300" simplePos="0" relativeHeight="251658240" behindDoc="1" locked="0" layoutInCell="1" allowOverlap="1">
            <wp:simplePos x="0" y="0"/>
            <wp:positionH relativeFrom="column">
              <wp:posOffset>800100</wp:posOffset>
            </wp:positionH>
            <wp:positionV relativeFrom="paragraph">
              <wp:posOffset>2819400</wp:posOffset>
            </wp:positionV>
            <wp:extent cx="4062730" cy="3078480"/>
            <wp:effectExtent l="0" t="0" r="0" b="0"/>
            <wp:wrapTopAndBottom/>
            <wp:docPr id="1"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62730" cy="3078480"/>
                    </a:xfrm>
                    <a:prstGeom prst="rect">
                      <a:avLst/>
                    </a:prstGeom>
                    <a:noFill/>
                    <a:ln>
                      <a:noFill/>
                    </a:ln>
                  </pic:spPr>
                </pic:pic>
              </a:graphicData>
            </a:graphic>
          </wp:anchor>
        </w:drawing>
      </w:r>
      <w:r w:rsidR="00794007">
        <w:rPr>
          <w:rFonts w:ascii="Times New Roman" w:hAnsi="Times New Roman"/>
        </w:rPr>
        <w:tab/>
        <w:t>On the second visit</w:t>
      </w:r>
      <w:r w:rsidR="008A2019">
        <w:rPr>
          <w:rFonts w:ascii="Times New Roman" w:hAnsi="Times New Roman"/>
        </w:rPr>
        <w:t xml:space="preserve">, children saw 29 trials, consisting of </w:t>
      </w:r>
      <w:r w:rsidR="00794007">
        <w:rPr>
          <w:rFonts w:ascii="Times New Roman" w:hAnsi="Times New Roman"/>
        </w:rPr>
        <w:t>two</w:t>
      </w:r>
      <w:r w:rsidR="008A2019">
        <w:rPr>
          <w:rFonts w:ascii="Times New Roman" w:hAnsi="Times New Roman"/>
        </w:rPr>
        <w:t xml:space="preserve"> different trial types (Figure 1). On</w:t>
      </w:r>
      <w:r w:rsidR="001A5D77">
        <w:rPr>
          <w:rFonts w:ascii="Times New Roman" w:hAnsi="Times New Roman"/>
        </w:rPr>
        <w:t xml:space="preserve"> </w:t>
      </w:r>
      <w:r w:rsidR="00926BF4">
        <w:rPr>
          <w:rFonts w:ascii="Times New Roman" w:hAnsi="Times New Roman"/>
        </w:rPr>
        <w:t>16</w:t>
      </w:r>
      <w:r w:rsidR="001A5D77">
        <w:rPr>
          <w:rFonts w:ascii="Times New Roman" w:hAnsi="Times New Roman"/>
        </w:rPr>
        <w:t xml:space="preserve"> </w:t>
      </w:r>
      <w:r w:rsidR="00926BF4">
        <w:rPr>
          <w:rFonts w:ascii="Times New Roman" w:hAnsi="Times New Roman"/>
          <w:i/>
        </w:rPr>
        <w:t xml:space="preserve">Familiar </w:t>
      </w:r>
      <w:del w:id="37" w:author="Ricardo Hoffmann Bion" w:date="2012-01-23T13:45:00Z">
        <w:r w:rsidR="00926BF4" w:rsidDel="0057176B">
          <w:rPr>
            <w:rFonts w:ascii="Times New Roman" w:hAnsi="Times New Roman"/>
            <w:i/>
          </w:rPr>
          <w:delText xml:space="preserve">Natural </w:delText>
        </w:r>
      </w:del>
      <w:r w:rsidR="00926BF4">
        <w:rPr>
          <w:rFonts w:ascii="Times New Roman" w:hAnsi="Times New Roman"/>
          <w:i/>
        </w:rPr>
        <w:t xml:space="preserve">Animal Vocalization </w:t>
      </w:r>
      <w:r w:rsidR="00794007">
        <w:rPr>
          <w:rFonts w:ascii="Times New Roman" w:hAnsi="Times New Roman"/>
        </w:rPr>
        <w:t>t</w:t>
      </w:r>
      <w:r w:rsidR="00926BF4">
        <w:rPr>
          <w:rFonts w:ascii="Times New Roman" w:hAnsi="Times New Roman"/>
        </w:rPr>
        <w:t xml:space="preserve">rials, each familiar animal served as the target four times and was paired with another familiar animal </w:t>
      </w:r>
      <w:r w:rsidR="00794007">
        <w:rPr>
          <w:rFonts w:ascii="Times New Roman" w:hAnsi="Times New Roman"/>
        </w:rPr>
        <w:t xml:space="preserve">twice and each novel animal once. On 8 </w:t>
      </w:r>
      <w:del w:id="38" w:author="Ricardo Hoffmann Bion" w:date="2012-01-23T13:46:00Z">
        <w:r w:rsidR="00794007" w:rsidDel="0057176B">
          <w:rPr>
            <w:rFonts w:ascii="Times New Roman" w:hAnsi="Times New Roman"/>
            <w:i/>
          </w:rPr>
          <w:delText xml:space="preserve">Disambiguation </w:delText>
        </w:r>
      </w:del>
      <w:ins w:id="39" w:author="Ricardo Hoffmann Bion" w:date="2012-01-23T13:46:00Z">
        <w:r w:rsidR="0057176B">
          <w:rPr>
            <w:rFonts w:ascii="Times New Roman" w:hAnsi="Times New Roman"/>
            <w:i/>
          </w:rPr>
          <w:t xml:space="preserve">Novel </w:t>
        </w:r>
      </w:ins>
      <w:r w:rsidR="00794007">
        <w:rPr>
          <w:rFonts w:ascii="Times New Roman" w:hAnsi="Times New Roman"/>
          <w:i/>
        </w:rPr>
        <w:t xml:space="preserve">Animal Vocalization </w:t>
      </w:r>
      <w:r w:rsidR="00794007">
        <w:rPr>
          <w:rFonts w:ascii="Times New Roman" w:hAnsi="Times New Roman"/>
        </w:rPr>
        <w:t xml:space="preserve">trials, each novel animal vocalization served as the target four times and was paired with </w:t>
      </w:r>
      <w:r w:rsidR="002F1A75">
        <w:rPr>
          <w:rFonts w:ascii="Times New Roman" w:hAnsi="Times New Roman"/>
        </w:rPr>
        <w:t xml:space="preserve">each familiar animal once. As in the first visit, </w:t>
      </w:r>
      <w:r w:rsidR="00794007">
        <w:rPr>
          <w:rFonts w:ascii="Times New Roman" w:hAnsi="Times New Roman"/>
        </w:rPr>
        <w:t xml:space="preserve">5 </w:t>
      </w:r>
      <w:r w:rsidR="00794007">
        <w:rPr>
          <w:rFonts w:ascii="Times New Roman" w:hAnsi="Times New Roman"/>
          <w:i/>
        </w:rPr>
        <w:t xml:space="preserve">Filler </w:t>
      </w:r>
      <w:r w:rsidR="00794007">
        <w:rPr>
          <w:rFonts w:ascii="Times New Roman" w:hAnsi="Times New Roman"/>
        </w:rPr>
        <w:t>trials were interspersed throughout to add variety and maintain children’s attention. Counterbalancing was the same as in the first visit.</w:t>
      </w:r>
      <w:del w:id="40" w:author="Ricardo Hoffmann Bion" w:date="2012-01-23T13:46:00Z">
        <w:r w:rsidR="00794007" w:rsidDel="0057176B">
          <w:rPr>
            <w:rFonts w:ascii="Times New Roman" w:hAnsi="Times New Roman"/>
          </w:rPr>
          <w:delText xml:space="preserve"> </w:delText>
        </w:r>
      </w:del>
    </w:p>
    <w:p w:rsidR="00391F7A" w:rsidRDefault="00391F7A" w:rsidP="00B0133A">
      <w:pPr>
        <w:spacing w:line="480" w:lineRule="auto"/>
        <w:jc w:val="both"/>
        <w:rPr>
          <w:rFonts w:ascii="Times New Roman" w:hAnsi="Times New Roman"/>
          <w:b/>
        </w:rPr>
      </w:pPr>
    </w:p>
    <w:p w:rsidR="00391F7A" w:rsidRDefault="00391F7A" w:rsidP="00782911">
      <w:pPr>
        <w:spacing w:line="480" w:lineRule="auto"/>
        <w:ind w:firstLine="720"/>
        <w:jc w:val="both"/>
        <w:rPr>
          <w:rFonts w:ascii="Times New Roman" w:hAnsi="Times New Roman"/>
        </w:rPr>
      </w:pPr>
      <w:r>
        <w:rPr>
          <w:rFonts w:ascii="Times New Roman" w:hAnsi="Times New Roman"/>
          <w:b/>
        </w:rPr>
        <w:t xml:space="preserve">Figure 1. </w:t>
      </w:r>
      <w:proofErr w:type="gramStart"/>
      <w:r>
        <w:rPr>
          <w:rFonts w:ascii="Times New Roman" w:hAnsi="Times New Roman"/>
        </w:rPr>
        <w:t>Trial types in Experiments 1 and 2.</w:t>
      </w:r>
      <w:proofErr w:type="gramEnd"/>
      <w:r>
        <w:rPr>
          <w:rFonts w:ascii="Times New Roman" w:hAnsi="Times New Roman"/>
        </w:rPr>
        <w:t xml:space="preserve"> </w:t>
      </w:r>
      <w:ins w:id="41" w:author="Ricardo Hoffmann Bion" w:date="2012-01-23T13:47:00Z">
        <w:r w:rsidR="0057176B">
          <w:rPr>
            <w:rFonts w:ascii="Times New Roman" w:hAnsi="Times New Roman"/>
          </w:rPr>
          <w:t>[</w:t>
        </w:r>
      </w:ins>
      <w:proofErr w:type="gramStart"/>
      <w:ins w:id="42" w:author="Ricardo Hoffmann Bion" w:date="2012-01-23T13:48:00Z">
        <w:r w:rsidR="0057176B">
          <w:rPr>
            <w:rFonts w:ascii="Times New Roman" w:hAnsi="Times New Roman"/>
          </w:rPr>
          <w:t>describe</w:t>
        </w:r>
        <w:proofErr w:type="gramEnd"/>
        <w:r w:rsidR="0057176B">
          <w:rPr>
            <w:rFonts w:ascii="Times New Roman" w:hAnsi="Times New Roman"/>
          </w:rPr>
          <w:t xml:space="preserve"> the picture]</w:t>
        </w:r>
      </w:ins>
      <w:del w:id="43" w:author="Ricardo Hoffmann Bion" w:date="2012-01-23T13:47:00Z">
        <w:r w:rsidDel="0057176B">
          <w:rPr>
            <w:rFonts w:ascii="Times New Roman" w:hAnsi="Times New Roman"/>
          </w:rPr>
          <w:delText xml:space="preserve"> </w:delText>
        </w:r>
      </w:del>
    </w:p>
    <w:p w:rsidR="004A4CB7" w:rsidRPr="003446A7" w:rsidRDefault="004A4CB7" w:rsidP="004A4CB7">
      <w:pPr>
        <w:spacing w:line="480" w:lineRule="auto"/>
        <w:ind w:firstLine="720"/>
        <w:jc w:val="both"/>
        <w:rPr>
          <w:rFonts w:ascii="Times New Roman" w:hAnsi="Times New Roman"/>
        </w:rPr>
      </w:pPr>
      <w:r w:rsidRPr="003446A7">
        <w:rPr>
          <w:rFonts w:ascii="Times New Roman" w:hAnsi="Times New Roman"/>
        </w:rPr>
        <w:t xml:space="preserve">Participants’ eye movements were video-recorded and </w:t>
      </w:r>
      <w:r w:rsidRPr="003446A7">
        <w:rPr>
          <w:rFonts w:ascii="Times New Roman" w:hAnsi="Times New Roman" w:cs="Times"/>
          <w:color w:val="000000"/>
          <w:szCs w:val="19"/>
        </w:rPr>
        <w:t xml:space="preserve">coded </w:t>
      </w:r>
      <w:r w:rsidRPr="003446A7">
        <w:rPr>
          <w:rFonts w:ascii="Times New Roman" w:hAnsi="Times New Roman"/>
        </w:rPr>
        <w:t>with a precision of 33 ms</w:t>
      </w:r>
      <w:r w:rsidRPr="003446A7">
        <w:rPr>
          <w:rFonts w:ascii="Times New Roman" w:hAnsi="Times New Roman" w:cs="Times"/>
          <w:color w:val="000000"/>
          <w:szCs w:val="19"/>
        </w:rPr>
        <w:t xml:space="preserve"> by observers who were</w:t>
      </w:r>
      <w:r w:rsidRPr="003446A7">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w:t>
      </w:r>
      <w:r>
        <w:rPr>
          <w:rFonts w:ascii="Times New Roman" w:hAnsi="Times New Roman"/>
        </w:rPr>
        <w:t xml:space="preserve"> In this case, agreement was XX%</w:t>
      </w:r>
      <w:r w:rsidRPr="003446A7">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w:t>
      </w:r>
      <w:r>
        <w:rPr>
          <w:rFonts w:ascii="Times New Roman" w:hAnsi="Times New Roman"/>
        </w:rPr>
        <w:t>s agreed within one frame on XX%</w:t>
      </w:r>
      <w:r w:rsidRPr="003446A7">
        <w:rPr>
          <w:rFonts w:ascii="Times New Roman" w:hAnsi="Times New Roman"/>
        </w:rPr>
        <w:t xml:space="preserve"> of all shifts.</w:t>
      </w:r>
    </w:p>
    <w:p w:rsidR="004A4CB7" w:rsidRDefault="004A4CB7" w:rsidP="001F48DF">
      <w:pPr>
        <w:spacing w:line="480" w:lineRule="auto"/>
        <w:ind w:firstLine="720"/>
        <w:jc w:val="both"/>
        <w:rPr>
          <w:rFonts w:ascii="Times New Roman" w:hAnsi="Times New Roman"/>
          <w:szCs w:val="22"/>
        </w:rPr>
      </w:pPr>
      <w:r w:rsidRPr="003446A7">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w:t>
      </w:r>
      <w:r w:rsidR="00782911">
        <w:rPr>
          <w:rFonts w:ascii="Times New Roman" w:hAnsi="Times New Roman"/>
          <w:szCs w:val="22"/>
        </w:rPr>
        <w:t>and distracter, from 300 to 4300</w:t>
      </w:r>
      <w:r w:rsidRPr="003446A7">
        <w:rPr>
          <w:rFonts w:ascii="Times New Roman" w:hAnsi="Times New Roman"/>
          <w:szCs w:val="22"/>
        </w:rPr>
        <w:t xml:space="preserve"> ms from the onset of the target word. Accuracy before 300 ms was not included because shifts to the target occurring in this window had presumably been initiated before the onset of the noun </w:t>
      </w:r>
      <w:r w:rsidRPr="003446A7">
        <w:rPr>
          <w:rFonts w:ascii="Times New Roman" w:hAnsi="Times New Roman"/>
          <w:noProof/>
          <w:szCs w:val="22"/>
        </w:rPr>
        <w:t>(Haith, Wentworth, &amp; Canfield, 1993)</w:t>
      </w:r>
      <w:r w:rsidRPr="003446A7">
        <w:rPr>
          <w:rFonts w:ascii="Times New Roman" w:hAnsi="Times New Roman"/>
          <w:szCs w:val="22"/>
        </w:rPr>
        <w:t>.</w:t>
      </w:r>
      <w:ins w:id="44" w:author="Ricardo Hoffmann Bion" w:date="2012-01-23T13:49:00Z">
        <w:r w:rsidR="0057176B">
          <w:rPr>
            <w:rFonts w:ascii="Times New Roman" w:hAnsi="Times New Roman"/>
            <w:szCs w:val="22"/>
          </w:rPr>
          <w:t xml:space="preserve"> This analyses window included the entire duration of the trial, and </w:t>
        </w:r>
      </w:ins>
      <w:ins w:id="45" w:author="Ricardo Hoffmann Bion" w:date="2012-01-23T13:54:00Z">
        <w:r w:rsidR="001D4793">
          <w:rPr>
            <w:rFonts w:ascii="Times New Roman" w:hAnsi="Times New Roman"/>
            <w:szCs w:val="22"/>
          </w:rPr>
          <w:t xml:space="preserve">it </w:t>
        </w:r>
      </w:ins>
      <w:ins w:id="46" w:author="Ricardo Hoffmann Bion" w:date="2012-01-23T13:49:00Z">
        <w:r w:rsidR="0057176B">
          <w:rPr>
            <w:rFonts w:ascii="Times New Roman" w:hAnsi="Times New Roman"/>
            <w:szCs w:val="22"/>
          </w:rPr>
          <w:t xml:space="preserve">was longer </w:t>
        </w:r>
      </w:ins>
      <w:ins w:id="47" w:author="Ricardo Hoffmann Bion" w:date="2012-01-23T13:50:00Z">
        <w:r w:rsidR="0057176B">
          <w:rPr>
            <w:rFonts w:ascii="Times New Roman" w:hAnsi="Times New Roman"/>
            <w:szCs w:val="22"/>
          </w:rPr>
          <w:t xml:space="preserve">than that of studies with familiar words (Fernald et al., 1996) </w:t>
        </w:r>
      </w:ins>
      <w:ins w:id="48" w:author="Ricardo Hoffmann Bion" w:date="2012-01-23T13:49:00Z">
        <w:r w:rsidR="0057176B">
          <w:rPr>
            <w:rFonts w:ascii="Times New Roman" w:hAnsi="Times New Roman"/>
            <w:szCs w:val="22"/>
          </w:rPr>
          <w:t>because of the longer duration of the animal vocalizations</w:t>
        </w:r>
      </w:ins>
      <w:ins w:id="49" w:author="Ricardo Hoffmann Bion" w:date="2012-01-23T13:50:00Z">
        <w:r w:rsidR="0057176B">
          <w:rPr>
            <w:rFonts w:ascii="Times New Roman" w:hAnsi="Times New Roman"/>
            <w:szCs w:val="22"/>
          </w:rPr>
          <w:t xml:space="preserve"> </w:t>
        </w:r>
      </w:ins>
      <w:ins w:id="50" w:author="Ricardo Hoffmann Bion" w:date="2012-01-23T13:54:00Z">
        <w:r w:rsidR="001D4793">
          <w:rPr>
            <w:rFonts w:ascii="Times New Roman" w:hAnsi="Times New Roman"/>
            <w:szCs w:val="22"/>
          </w:rPr>
          <w:t xml:space="preserve">(2 s.) </w:t>
        </w:r>
      </w:ins>
      <w:ins w:id="51" w:author="Ricardo Hoffmann Bion" w:date="2012-01-23T13:50:00Z">
        <w:r w:rsidR="0057176B">
          <w:rPr>
            <w:rFonts w:ascii="Times New Roman" w:hAnsi="Times New Roman"/>
            <w:szCs w:val="22"/>
          </w:rPr>
          <w:t>and because of the introduction of novel auditory cues</w:t>
        </w:r>
      </w:ins>
      <w:ins w:id="52" w:author="Ricardo Hoffmann Bion" w:date="2012-01-23T13:49:00Z">
        <w:r w:rsidR="0057176B">
          <w:rPr>
            <w:rFonts w:ascii="Times New Roman" w:hAnsi="Times New Roman"/>
            <w:szCs w:val="22"/>
          </w:rPr>
          <w:t xml:space="preserve">. </w:t>
        </w:r>
      </w:ins>
      <w:ins w:id="53" w:author="Ricardo Hoffmann Bion" w:date="2012-01-23T13:51:00Z">
        <w:r w:rsidR="0057176B">
          <w:rPr>
            <w:rFonts w:ascii="Times New Roman" w:hAnsi="Times New Roman"/>
            <w:szCs w:val="22"/>
          </w:rPr>
          <w:t xml:space="preserve">Analysis windows of up to 10 </w:t>
        </w:r>
      </w:ins>
      <w:ins w:id="54" w:author="Ricardo Hoffmann Bion" w:date="2012-01-23T13:54:00Z">
        <w:r w:rsidR="001D4793">
          <w:rPr>
            <w:rFonts w:ascii="Times New Roman" w:hAnsi="Times New Roman"/>
            <w:szCs w:val="22"/>
          </w:rPr>
          <w:t>s.</w:t>
        </w:r>
      </w:ins>
      <w:ins w:id="55" w:author="Ricardo Hoffmann Bion" w:date="2012-01-23T13:51:00Z">
        <w:r w:rsidR="0057176B">
          <w:rPr>
            <w:rFonts w:ascii="Times New Roman" w:hAnsi="Times New Roman"/>
            <w:szCs w:val="22"/>
          </w:rPr>
          <w:t xml:space="preserve"> have been used in looking-time experiments with novel words (Mather and Plunkett, 2010)</w:t>
        </w:r>
      </w:ins>
      <w:ins w:id="56" w:author="Ricardo Hoffmann Bion" w:date="2012-01-23T13:53:00Z">
        <w:r w:rsidR="001D4793">
          <w:rPr>
            <w:rFonts w:ascii="Times New Roman" w:hAnsi="Times New Roman"/>
            <w:szCs w:val="22"/>
          </w:rPr>
          <w:t xml:space="preserve">. </w:t>
        </w:r>
      </w:ins>
      <w:ins w:id="57" w:author="Ricardo Hoffmann Bion" w:date="2012-01-23T13:49:00Z">
        <w:r w:rsidR="0057176B">
          <w:rPr>
            <w:rFonts w:ascii="Times New Roman" w:hAnsi="Times New Roman"/>
            <w:szCs w:val="22"/>
          </w:rPr>
          <w:t xml:space="preserve">A single analyses window was used for all trial types </w:t>
        </w:r>
      </w:ins>
      <w:ins w:id="58" w:author="Ricardo Hoffmann Bion" w:date="2012-01-23T13:53:00Z">
        <w:r w:rsidR="001D4793">
          <w:rPr>
            <w:rFonts w:ascii="Times New Roman" w:hAnsi="Times New Roman"/>
            <w:szCs w:val="22"/>
          </w:rPr>
          <w:t>for consistency, and the entire duration of the trial was used in order to avoid arbitrary decisions.</w:t>
        </w:r>
      </w:ins>
      <w:del w:id="59" w:author="Ricardo Hoffmann Bion" w:date="2012-01-23T13:49:00Z">
        <w:r w:rsidRPr="003446A7" w:rsidDel="0057176B">
          <w:rPr>
            <w:rFonts w:ascii="Times New Roman" w:hAnsi="Times New Roman"/>
            <w:szCs w:val="22"/>
          </w:rPr>
          <w:delText xml:space="preserve"> </w:delText>
        </w:r>
      </w:del>
      <w:ins w:id="60" w:author="Ricardo Hoffmann Bion" w:date="2012-01-23T14:41:00Z">
        <w:r w:rsidR="001F48DF">
          <w:rPr>
            <w:rFonts w:ascii="Times New Roman" w:hAnsi="Times New Roman"/>
            <w:szCs w:val="22"/>
          </w:rPr>
          <w:t xml:space="preserve"> </w:t>
        </w:r>
      </w:ins>
      <w:r w:rsidRPr="003446A7">
        <w:rPr>
          <w:rFonts w:ascii="Times New Roman" w:hAnsi="Times New Roman"/>
          <w:szCs w:val="22"/>
        </w:rPr>
        <w:t>Mean accuracy was then computed for each participant on each trial type.</w:t>
      </w:r>
      <w:r w:rsidR="00997198">
        <w:rPr>
          <w:rFonts w:ascii="Times New Roman" w:hAnsi="Times New Roman"/>
          <w:szCs w:val="22"/>
        </w:rPr>
        <w:t xml:space="preserve"> </w:t>
      </w:r>
      <w:del w:id="61" w:author="Ricardo Hoffmann Bion" w:date="2012-01-23T14:41:00Z">
        <w:r w:rsidR="00997198" w:rsidDel="001F48DF">
          <w:rPr>
            <w:rFonts w:ascii="Times New Roman" w:hAnsi="Times New Roman"/>
            <w:szCs w:val="22"/>
          </w:rPr>
          <w:delText xml:space="preserve"> </w:delText>
        </w:r>
      </w:del>
    </w:p>
    <w:p w:rsidR="00997198" w:rsidRDefault="00997198" w:rsidP="00997198">
      <w:pPr>
        <w:spacing w:line="480" w:lineRule="auto"/>
        <w:jc w:val="both"/>
        <w:rPr>
          <w:rFonts w:ascii="Times New Roman" w:hAnsi="Times New Roman"/>
          <w:szCs w:val="22"/>
        </w:rPr>
      </w:pPr>
      <w:r>
        <w:rPr>
          <w:rFonts w:ascii="Times New Roman" w:hAnsi="Times New Roman"/>
          <w:szCs w:val="22"/>
        </w:rPr>
        <w:tab/>
      </w:r>
      <w:commentRangeStart w:id="62"/>
      <w:r>
        <w:rPr>
          <w:rFonts w:ascii="Times New Roman" w:hAnsi="Times New Roman"/>
          <w:szCs w:val="22"/>
        </w:rPr>
        <w:t xml:space="preserve">Mean reaction time (RT) for each child was computed from trials when the child stared looking at the distracter image and shifted to the target picture within 300-1800 ms from target-cue onset. </w:t>
      </w:r>
      <w:r w:rsidR="00413BB0">
        <w:rPr>
          <w:rFonts w:ascii="Times New Roman" w:hAnsi="Times New Roman"/>
          <w:szCs w:val="22"/>
        </w:rPr>
        <w:t>Because children vary in the likelihood they will by chance start out on the distracter on a given trial, mean RTs are based on different numbers of trials across participants.</w:t>
      </w:r>
      <w:commentRangeEnd w:id="62"/>
      <w:r w:rsidR="005471BF">
        <w:rPr>
          <w:rStyle w:val="CommentReference"/>
        </w:rPr>
        <w:commentReference w:id="62"/>
      </w:r>
    </w:p>
    <w:p w:rsidR="005F761A" w:rsidRPr="00391F7A" w:rsidRDefault="00391F7A" w:rsidP="00997198">
      <w:pPr>
        <w:rPr>
          <w:rFonts w:ascii="Times New Roman" w:hAnsi="Times New Roman"/>
        </w:rPr>
      </w:pPr>
      <w:r>
        <w:rPr>
          <w:rFonts w:ascii="Times New Roman" w:hAnsi="Times New Roman"/>
        </w:rPr>
        <w:br w:type="page"/>
      </w:r>
    </w:p>
    <w:p w:rsidR="00AD1A74" w:rsidRDefault="00AD1A74" w:rsidP="00B0133A">
      <w:pPr>
        <w:widowControl w:val="0"/>
        <w:autoSpaceDE w:val="0"/>
        <w:autoSpaceDN w:val="0"/>
        <w:adjustRightInd w:val="0"/>
        <w:jc w:val="both"/>
        <w:rPr>
          <w:rFonts w:ascii="Times New Roman" w:hAnsi="Times New Roman"/>
          <w:b/>
        </w:rPr>
      </w:pPr>
      <w:r>
        <w:rPr>
          <w:rFonts w:ascii="Times New Roman" w:hAnsi="Times New Roman"/>
          <w:b/>
        </w:rPr>
        <w:t>Experiment 2</w:t>
      </w:r>
    </w:p>
    <w:p w:rsidR="00AD1A74" w:rsidRDefault="00AD1A74" w:rsidP="00B0133A">
      <w:pPr>
        <w:widowControl w:val="0"/>
        <w:autoSpaceDE w:val="0"/>
        <w:autoSpaceDN w:val="0"/>
        <w:adjustRightInd w:val="0"/>
        <w:jc w:val="both"/>
        <w:rPr>
          <w:rFonts w:ascii="Times New Roman" w:hAnsi="Times New Roman"/>
          <w:b/>
        </w:rPr>
      </w:pPr>
    </w:p>
    <w:p w:rsidR="007F6B3C" w:rsidRDefault="00AD1A74" w:rsidP="002A2825">
      <w:pPr>
        <w:widowControl w:val="0"/>
        <w:autoSpaceDE w:val="0"/>
        <w:autoSpaceDN w:val="0"/>
        <w:adjustRightInd w:val="0"/>
        <w:spacing w:line="480" w:lineRule="auto"/>
        <w:jc w:val="both"/>
        <w:rPr>
          <w:rFonts w:ascii="Times New Roman" w:hAnsi="Times New Roman"/>
        </w:rPr>
      </w:pPr>
      <w:r>
        <w:rPr>
          <w:rFonts w:ascii="Times New Roman" w:hAnsi="Times New Roman" w:cs="Times New Roman"/>
          <w:b/>
          <w:i/>
        </w:rPr>
        <w:tab/>
      </w:r>
      <w:r>
        <w:rPr>
          <w:rFonts w:ascii="Times New Roman" w:hAnsi="Times New Roman" w:cs="Times New Roman"/>
          <w:i/>
        </w:rPr>
        <w:t xml:space="preserve">Participants. </w:t>
      </w:r>
      <w:r w:rsidR="004E4C09">
        <w:rPr>
          <w:rFonts w:ascii="Times New Roman" w:hAnsi="Times New Roman"/>
        </w:rPr>
        <w:t>Participants were 26</w:t>
      </w:r>
      <w:r w:rsidRPr="00C95F6C">
        <w:rPr>
          <w:rFonts w:ascii="Times New Roman" w:hAnsi="Times New Roman"/>
        </w:rPr>
        <w:t xml:space="preserve"> 31-month-old children (</w:t>
      </w:r>
      <w:r w:rsidRPr="00C95F6C">
        <w:rPr>
          <w:rFonts w:ascii="Times New Roman" w:hAnsi="Times New Roman"/>
          <w:i/>
        </w:rPr>
        <w:t>M</w:t>
      </w:r>
      <w:r w:rsidR="00340F2E">
        <w:rPr>
          <w:rFonts w:ascii="Times New Roman" w:hAnsi="Times New Roman"/>
        </w:rPr>
        <w:t>=31.1 months; range = 27.4-32.5), 12</w:t>
      </w:r>
      <w:r w:rsidRPr="00C95F6C">
        <w:rPr>
          <w:rFonts w:ascii="Times New Roman" w:hAnsi="Times New Roman"/>
        </w:rPr>
        <w:t xml:space="preserve"> girls. All w</w:t>
      </w:r>
      <w:r>
        <w:rPr>
          <w:rFonts w:ascii="Times New Roman" w:hAnsi="Times New Roman"/>
        </w:rPr>
        <w:t>ere reported by parents to be typically developing</w:t>
      </w:r>
      <w:r w:rsidR="00D23E7C">
        <w:rPr>
          <w:rFonts w:ascii="Times New Roman" w:hAnsi="Times New Roman"/>
        </w:rPr>
        <w:t xml:space="preserve"> and</w:t>
      </w:r>
      <w:r w:rsidRPr="00C95F6C">
        <w:rPr>
          <w:rFonts w:ascii="Times New Roman" w:hAnsi="Times New Roman"/>
        </w:rPr>
        <w:t xml:space="preserve"> from families where English was the dominant language. </w:t>
      </w:r>
      <w:r w:rsidR="00EA6DC4">
        <w:rPr>
          <w:rFonts w:ascii="Times New Roman" w:hAnsi="Times New Roman"/>
        </w:rPr>
        <w:t xml:space="preserve"> </w:t>
      </w:r>
    </w:p>
    <w:p w:rsidR="00D23E7C" w:rsidRDefault="007F6B3C" w:rsidP="002A282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1F69F0">
        <w:rPr>
          <w:rFonts w:ascii="Times New Roman" w:hAnsi="Times New Roman"/>
          <w:i/>
        </w:rPr>
        <w:t xml:space="preserve">Visual </w:t>
      </w:r>
      <w:r w:rsidR="00D23E7C">
        <w:rPr>
          <w:rFonts w:ascii="Times New Roman" w:hAnsi="Times New Roman"/>
          <w:i/>
        </w:rPr>
        <w:t xml:space="preserve">stimuli.  </w:t>
      </w:r>
      <w:r w:rsidR="001F69F0">
        <w:rPr>
          <w:rFonts w:ascii="Times New Roman" w:hAnsi="Times New Roman"/>
        </w:rPr>
        <w:t xml:space="preserve">The visual </w:t>
      </w:r>
      <w:r w:rsidR="00D23E7C">
        <w:rPr>
          <w:rFonts w:ascii="Times New Roman" w:hAnsi="Times New Roman"/>
        </w:rPr>
        <w:t xml:space="preserve">stimuli </w:t>
      </w:r>
      <w:r w:rsidR="001F69F0">
        <w:rPr>
          <w:rFonts w:ascii="Times New Roman" w:hAnsi="Times New Roman"/>
        </w:rPr>
        <w:t xml:space="preserve">were the same as in Experiment 1, except for the </w:t>
      </w:r>
      <w:del w:id="64" w:author="Ricardo Hoffmann Bion" w:date="2012-01-23T14:45:00Z">
        <w:r w:rsidR="001F69F0" w:rsidDel="00545347">
          <w:rPr>
            <w:rFonts w:ascii="Times New Roman" w:hAnsi="Times New Roman"/>
          </w:rPr>
          <w:delText xml:space="preserve">inclusion of two, new </w:delText>
        </w:r>
      </w:del>
      <w:r w:rsidR="001F69F0">
        <w:rPr>
          <w:rFonts w:ascii="Times New Roman" w:hAnsi="Times New Roman"/>
        </w:rPr>
        <w:t>novel a</w:t>
      </w:r>
      <w:r w:rsidR="00D23E7C">
        <w:rPr>
          <w:rFonts w:ascii="Times New Roman" w:hAnsi="Times New Roman"/>
        </w:rPr>
        <w:t>nimals (aardvark and capybara), which replaced the</w:t>
      </w:r>
      <w:ins w:id="65" w:author="Ricardo Hoffmann Bion" w:date="2012-01-23T14:46:00Z">
        <w:r w:rsidR="00545347">
          <w:rPr>
            <w:rFonts w:ascii="Times New Roman" w:hAnsi="Times New Roman"/>
          </w:rPr>
          <w:t xml:space="preserve"> novel animals</w:t>
        </w:r>
      </w:ins>
      <w:r w:rsidR="00D23E7C">
        <w:rPr>
          <w:rFonts w:ascii="Times New Roman" w:hAnsi="Times New Roman"/>
        </w:rPr>
        <w:t xml:space="preserve"> </w:t>
      </w:r>
      <w:ins w:id="66" w:author="Ricardo Hoffmann Bion" w:date="2012-01-23T14:46:00Z">
        <w:r w:rsidR="00545347">
          <w:rPr>
            <w:rFonts w:ascii="Times New Roman" w:hAnsi="Times New Roman"/>
          </w:rPr>
          <w:t>(</w:t>
        </w:r>
      </w:ins>
      <w:r w:rsidR="00D23E7C">
        <w:rPr>
          <w:rFonts w:ascii="Times New Roman" w:hAnsi="Times New Roman"/>
        </w:rPr>
        <w:t>pangolin and tapir</w:t>
      </w:r>
      <w:ins w:id="67" w:author="Ricardo Hoffmann Bion" w:date="2012-01-23T14:46:00Z">
        <w:r w:rsidR="00545347">
          <w:rPr>
            <w:rFonts w:ascii="Times New Roman" w:hAnsi="Times New Roman"/>
          </w:rPr>
          <w:t>)</w:t>
        </w:r>
      </w:ins>
      <w:r w:rsidR="00D23E7C">
        <w:rPr>
          <w:rFonts w:ascii="Times New Roman" w:hAnsi="Times New Roman"/>
        </w:rPr>
        <w:t xml:space="preserve"> used in Experiment 1.</w:t>
      </w:r>
    </w:p>
    <w:p w:rsidR="00CF172B" w:rsidRDefault="00D23E7C" w:rsidP="002A2825">
      <w:pPr>
        <w:widowControl w:val="0"/>
        <w:autoSpaceDE w:val="0"/>
        <w:autoSpaceDN w:val="0"/>
        <w:adjustRightInd w:val="0"/>
        <w:spacing w:line="480" w:lineRule="auto"/>
        <w:jc w:val="both"/>
        <w:rPr>
          <w:rFonts w:ascii="Times New Roman" w:hAnsi="Times New Roman"/>
        </w:rPr>
      </w:pPr>
      <w:r>
        <w:rPr>
          <w:rFonts w:ascii="Times New Roman" w:hAnsi="Times New Roman"/>
        </w:rPr>
        <w:tab/>
      </w:r>
      <w:r>
        <w:rPr>
          <w:rFonts w:ascii="Times New Roman" w:hAnsi="Times New Roman"/>
          <w:i/>
        </w:rPr>
        <w:t xml:space="preserve">Auditory stimuli.  </w:t>
      </w:r>
      <w:r>
        <w:rPr>
          <w:rFonts w:ascii="Times New Roman" w:hAnsi="Times New Roman"/>
        </w:rPr>
        <w:t>The auditory stimuli consisted of only the natural animal vocalizations and they were the same as in Experiment 1.</w:t>
      </w:r>
    </w:p>
    <w:p w:rsidR="00D23E7C" w:rsidRDefault="00CF172B" w:rsidP="002A2825">
      <w:pPr>
        <w:widowControl w:val="0"/>
        <w:autoSpaceDE w:val="0"/>
        <w:autoSpaceDN w:val="0"/>
        <w:adjustRightInd w:val="0"/>
        <w:spacing w:line="480" w:lineRule="auto"/>
        <w:jc w:val="both"/>
        <w:rPr>
          <w:rFonts w:ascii="Times New Roman" w:hAnsi="Times New Roman"/>
        </w:rPr>
      </w:pPr>
      <w:r>
        <w:rPr>
          <w:rFonts w:ascii="Times New Roman" w:hAnsi="Times New Roman"/>
          <w:i/>
        </w:rPr>
        <w:tab/>
        <w:t xml:space="preserve">Books. </w:t>
      </w:r>
      <w:r>
        <w:rPr>
          <w:rFonts w:ascii="Times New Roman" w:hAnsi="Times New Roman"/>
        </w:rPr>
        <w:t xml:space="preserve">As in Experiment 1, we sent home </w:t>
      </w:r>
      <w:r w:rsidR="001F69F0">
        <w:rPr>
          <w:rFonts w:ascii="Times New Roman" w:hAnsi="Times New Roman"/>
        </w:rPr>
        <w:t>a children’s book</w:t>
      </w:r>
      <w:r>
        <w:rPr>
          <w:rFonts w:ascii="Times New Roman" w:hAnsi="Times New Roman"/>
        </w:rPr>
        <w:t xml:space="preserve"> to ensure that all </w:t>
      </w:r>
      <w:r w:rsidR="00D23E7C">
        <w:rPr>
          <w:rFonts w:ascii="Times New Roman" w:hAnsi="Times New Roman"/>
        </w:rPr>
        <w:t>participants</w:t>
      </w:r>
      <w:r>
        <w:rPr>
          <w:rFonts w:ascii="Times New Roman" w:hAnsi="Times New Roman"/>
        </w:rPr>
        <w:t xml:space="preserve"> had at least some exposure to the familiar </w:t>
      </w:r>
      <w:r w:rsidR="00D23E7C">
        <w:rPr>
          <w:rFonts w:ascii="Times New Roman" w:hAnsi="Times New Roman"/>
        </w:rPr>
        <w:t xml:space="preserve">animals and </w:t>
      </w:r>
      <w:r w:rsidR="001F69F0">
        <w:rPr>
          <w:rFonts w:ascii="Times New Roman" w:hAnsi="Times New Roman"/>
        </w:rPr>
        <w:t>auditory cues. Since</w:t>
      </w:r>
      <w:r w:rsidR="00D23E7C">
        <w:rPr>
          <w:rFonts w:ascii="Times New Roman" w:hAnsi="Times New Roman"/>
        </w:rPr>
        <w:t>,</w:t>
      </w:r>
      <w:r w:rsidR="001F69F0">
        <w:rPr>
          <w:rFonts w:ascii="Times New Roman" w:hAnsi="Times New Roman"/>
        </w:rPr>
        <w:t xml:space="preserve"> </w:t>
      </w:r>
      <w:r w:rsidR="00D23E7C">
        <w:rPr>
          <w:rFonts w:ascii="Times New Roman" w:hAnsi="Times New Roman"/>
        </w:rPr>
        <w:t xml:space="preserve">in Experiment 2, we were interested in the natural animal vocalizations and not the names/lexical sounds, only the “push-and-play” </w:t>
      </w:r>
      <w:r w:rsidR="00D23E7C">
        <w:rPr>
          <w:rFonts w:ascii="Times New Roman" w:hAnsi="Times New Roman"/>
          <w:i/>
        </w:rPr>
        <w:t>Sounds on the Farm</w:t>
      </w:r>
      <w:r w:rsidR="00D23E7C">
        <w:rPr>
          <w:rFonts w:ascii="Times New Roman" w:hAnsi="Times New Roman"/>
        </w:rPr>
        <w:t xml:space="preserve"> book was used. </w:t>
      </w:r>
      <w:r>
        <w:rPr>
          <w:rFonts w:ascii="Times New Roman" w:hAnsi="Times New Roman"/>
        </w:rPr>
        <w:t xml:space="preserve"> Instructions given to the parents w</w:t>
      </w:r>
      <w:r w:rsidR="0084053F">
        <w:rPr>
          <w:rFonts w:ascii="Times New Roman" w:hAnsi="Times New Roman"/>
        </w:rPr>
        <w:t>ere the same as in Experiment 1, and the book was sent home a week before the visit.</w:t>
      </w:r>
    </w:p>
    <w:p w:rsidR="00D23E7C" w:rsidRPr="00C22CA3" w:rsidRDefault="00D23E7C" w:rsidP="002A2825">
      <w:pPr>
        <w:widowControl w:val="0"/>
        <w:autoSpaceDE w:val="0"/>
        <w:autoSpaceDN w:val="0"/>
        <w:adjustRightInd w:val="0"/>
        <w:spacing w:line="480" w:lineRule="auto"/>
        <w:jc w:val="both"/>
        <w:rPr>
          <w:rFonts w:ascii="Times New Roman" w:hAnsi="Times New Roman" w:cs="Times New Roman"/>
        </w:rPr>
      </w:pPr>
      <w:r>
        <w:rPr>
          <w:rFonts w:ascii="Times New Roman" w:hAnsi="Times New Roman"/>
        </w:rPr>
        <w:tab/>
      </w:r>
      <w:r>
        <w:rPr>
          <w:rFonts w:ascii="Times New Roman" w:hAnsi="Times New Roman"/>
          <w:i/>
        </w:rPr>
        <w:t xml:space="preserve">Procedure. </w:t>
      </w:r>
      <w:r w:rsidR="0084053F">
        <w:rPr>
          <w:rFonts w:ascii="Times New Roman" w:hAnsi="Times New Roman"/>
        </w:rPr>
        <w:t xml:space="preserve">Experiment 2 consisted of one visit. Each child saw 35 trials, consisting of </w:t>
      </w:r>
      <w:r w:rsidR="00F82418">
        <w:rPr>
          <w:rFonts w:ascii="Times New Roman" w:hAnsi="Times New Roman"/>
        </w:rPr>
        <w:t>three trial types (Figure 1).</w:t>
      </w:r>
      <w:r w:rsidR="0084053F">
        <w:rPr>
          <w:rFonts w:ascii="Times New Roman" w:hAnsi="Times New Roman"/>
        </w:rPr>
        <w:t xml:space="preserve"> </w:t>
      </w:r>
      <w:r w:rsidR="004A4CB7">
        <w:rPr>
          <w:rFonts w:ascii="Times New Roman" w:hAnsi="Times New Roman"/>
        </w:rPr>
        <w:t xml:space="preserve">The </w:t>
      </w:r>
      <w:r w:rsidR="0084053F">
        <w:rPr>
          <w:rFonts w:ascii="Times New Roman" w:hAnsi="Times New Roman"/>
        </w:rPr>
        <w:t xml:space="preserve">16 </w:t>
      </w:r>
      <w:r w:rsidR="0084053F">
        <w:rPr>
          <w:rFonts w:ascii="Times New Roman" w:hAnsi="Times New Roman"/>
          <w:i/>
        </w:rPr>
        <w:t xml:space="preserve">Familiar Animal Vocalization </w:t>
      </w:r>
      <w:r w:rsidR="0084053F">
        <w:rPr>
          <w:rFonts w:ascii="Times New Roman" w:hAnsi="Times New Roman"/>
        </w:rPr>
        <w:t>trials</w:t>
      </w:r>
      <w:r w:rsidR="00F82418">
        <w:rPr>
          <w:rFonts w:ascii="Times New Roman" w:hAnsi="Times New Roman"/>
        </w:rPr>
        <w:t xml:space="preserve"> and 8 </w:t>
      </w:r>
      <w:del w:id="68" w:author="Ricardo Hoffmann Bion" w:date="2012-01-23T14:51:00Z">
        <w:r w:rsidR="00F82418" w:rsidDel="00545347">
          <w:rPr>
            <w:rFonts w:ascii="Times New Roman" w:hAnsi="Times New Roman"/>
            <w:i/>
          </w:rPr>
          <w:delText xml:space="preserve">Disambiguation </w:delText>
        </w:r>
      </w:del>
      <w:ins w:id="69" w:author="Ricardo Hoffmann Bion" w:date="2012-01-23T14:51:00Z">
        <w:r w:rsidR="00545347">
          <w:rPr>
            <w:rFonts w:ascii="Times New Roman" w:hAnsi="Times New Roman"/>
            <w:i/>
          </w:rPr>
          <w:t>Novel Animal Vocalization</w:t>
        </w:r>
        <w:r w:rsidR="00545347">
          <w:rPr>
            <w:rFonts w:ascii="Times New Roman" w:hAnsi="Times New Roman"/>
            <w:i/>
          </w:rPr>
          <w:t xml:space="preserve"> </w:t>
        </w:r>
      </w:ins>
      <w:r w:rsidR="00C22CA3">
        <w:rPr>
          <w:rFonts w:ascii="Times New Roman" w:hAnsi="Times New Roman"/>
        </w:rPr>
        <w:t xml:space="preserve">trials were identical in structure to Experiment 1. </w:t>
      </w:r>
      <w:del w:id="70" w:author="Ricardo Hoffmann Bion" w:date="2012-01-23T14:52:00Z">
        <w:r w:rsidR="004A4CB7" w:rsidDel="00545347">
          <w:rPr>
            <w:rFonts w:ascii="Times New Roman" w:hAnsi="Times New Roman"/>
          </w:rPr>
          <w:delText>However</w:delText>
        </w:r>
      </w:del>
      <w:ins w:id="71" w:author="Ricardo Hoffmann Bion" w:date="2012-01-23T14:52:00Z">
        <w:r w:rsidR="00545347">
          <w:rPr>
            <w:rFonts w:ascii="Times New Roman" w:hAnsi="Times New Roman"/>
          </w:rPr>
          <w:t>In addition</w:t>
        </w:r>
      </w:ins>
      <w:r w:rsidR="004A4CB7">
        <w:rPr>
          <w:rFonts w:ascii="Times New Roman" w:hAnsi="Times New Roman"/>
        </w:rPr>
        <w:t>, o</w:t>
      </w:r>
      <w:r w:rsidR="00C22CA3">
        <w:rPr>
          <w:rFonts w:ascii="Times New Roman" w:hAnsi="Times New Roman"/>
        </w:rPr>
        <w:t xml:space="preserve">n 6 </w:t>
      </w:r>
      <w:r w:rsidR="00C22CA3">
        <w:rPr>
          <w:rFonts w:ascii="Times New Roman" w:hAnsi="Times New Roman"/>
          <w:i/>
        </w:rPr>
        <w:t xml:space="preserve">Retention </w:t>
      </w:r>
      <w:r w:rsidR="00C22CA3">
        <w:rPr>
          <w:rFonts w:ascii="Times New Roman" w:hAnsi="Times New Roman"/>
        </w:rPr>
        <w:t xml:space="preserve">trials, the two novel animals were presented side by side, with each serving as the target three times. </w:t>
      </w:r>
      <w:r w:rsidR="004A4CB7">
        <w:rPr>
          <w:rFonts w:ascii="Times New Roman" w:hAnsi="Times New Roman"/>
        </w:rPr>
        <w:t xml:space="preserve"> The same coding and speed/accuracy measures were used as in Experiment 1.</w:t>
      </w:r>
    </w:p>
    <w:sectPr w:rsidR="00D23E7C" w:rsidRPr="00C22CA3" w:rsidSect="002A2825">
      <w:pgSz w:w="12240" w:h="15840"/>
      <w:pgMar w:top="1440" w:right="1800" w:bottom="90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Kyle MacDonald" w:date="2012-01-22T17:00:00Z" w:initials="KM">
    <w:p w:rsidR="001F48DF" w:rsidRPr="00C12358" w:rsidRDefault="001F48DF">
      <w:pPr>
        <w:pStyle w:val="CommentText"/>
        <w:rPr>
          <w:vertAlign w:val="subscript"/>
        </w:rPr>
      </w:pPr>
      <w:r>
        <w:rPr>
          <w:rStyle w:val="CommentReference"/>
        </w:rPr>
        <w:annotationRef/>
      </w:r>
      <w:r>
        <w:t>This might sound out of place because I haven’t said that children were tested at two different visits yet. But I wasn’t sure where else to put this info.</w:t>
      </w:r>
    </w:p>
  </w:comment>
  <w:comment w:id="62" w:author="Kyle MacDonald" w:date="2012-01-22T17:05:00Z" w:initials="KM">
    <w:p w:rsidR="001F48DF" w:rsidRDefault="001F48DF">
      <w:pPr>
        <w:pStyle w:val="CommentText"/>
      </w:pPr>
      <w:r>
        <w:rPr>
          <w:rStyle w:val="CommentReference"/>
        </w:rPr>
        <w:annotationRef/>
      </w:r>
      <w:r>
        <w:t>I took this from one of the lab’s papers. Not sure if it’s enough info?</w:t>
      </w:r>
      <w:bookmarkStart w:id="63" w:name="_GoBack"/>
      <w:bookmarkEnd w:id="63"/>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savePreviewPicture/>
  <w:compat>
    <w:useFELayout/>
  </w:compat>
  <w:rsids>
    <w:rsidRoot w:val="009D22C2"/>
    <w:rsid w:val="000012D5"/>
    <w:rsid w:val="000206EC"/>
    <w:rsid w:val="000473BC"/>
    <w:rsid w:val="00083292"/>
    <w:rsid w:val="0011011E"/>
    <w:rsid w:val="00165F5C"/>
    <w:rsid w:val="001A33B2"/>
    <w:rsid w:val="001A5B03"/>
    <w:rsid w:val="001A5D77"/>
    <w:rsid w:val="001D1022"/>
    <w:rsid w:val="001D4793"/>
    <w:rsid w:val="001F48DF"/>
    <w:rsid w:val="001F69F0"/>
    <w:rsid w:val="002A2825"/>
    <w:rsid w:val="002F1A75"/>
    <w:rsid w:val="00321F6A"/>
    <w:rsid w:val="00340F2E"/>
    <w:rsid w:val="00387BC6"/>
    <w:rsid w:val="00391F7A"/>
    <w:rsid w:val="003E3176"/>
    <w:rsid w:val="003F1E75"/>
    <w:rsid w:val="003F446D"/>
    <w:rsid w:val="00413BB0"/>
    <w:rsid w:val="004470A1"/>
    <w:rsid w:val="004A040A"/>
    <w:rsid w:val="004A4CB7"/>
    <w:rsid w:val="004C58B8"/>
    <w:rsid w:val="004E4C09"/>
    <w:rsid w:val="004F5292"/>
    <w:rsid w:val="005225FE"/>
    <w:rsid w:val="00545347"/>
    <w:rsid w:val="005471BF"/>
    <w:rsid w:val="00556AF8"/>
    <w:rsid w:val="00557BFF"/>
    <w:rsid w:val="0057176B"/>
    <w:rsid w:val="005B0FE3"/>
    <w:rsid w:val="005F4618"/>
    <w:rsid w:val="005F761A"/>
    <w:rsid w:val="0066422E"/>
    <w:rsid w:val="006D6D15"/>
    <w:rsid w:val="006E5BAF"/>
    <w:rsid w:val="00734E6C"/>
    <w:rsid w:val="00782911"/>
    <w:rsid w:val="00783EC5"/>
    <w:rsid w:val="00794007"/>
    <w:rsid w:val="007F6B3C"/>
    <w:rsid w:val="007F6B82"/>
    <w:rsid w:val="0081388F"/>
    <w:rsid w:val="00820D5C"/>
    <w:rsid w:val="0084053F"/>
    <w:rsid w:val="00893247"/>
    <w:rsid w:val="008A2019"/>
    <w:rsid w:val="00926BF4"/>
    <w:rsid w:val="00986D84"/>
    <w:rsid w:val="00997198"/>
    <w:rsid w:val="009D1CC9"/>
    <w:rsid w:val="009D22C2"/>
    <w:rsid w:val="00A3667A"/>
    <w:rsid w:val="00A51813"/>
    <w:rsid w:val="00AA1DEB"/>
    <w:rsid w:val="00AD1A74"/>
    <w:rsid w:val="00B0133A"/>
    <w:rsid w:val="00B01F0C"/>
    <w:rsid w:val="00B81E73"/>
    <w:rsid w:val="00BC4945"/>
    <w:rsid w:val="00C011D4"/>
    <w:rsid w:val="00C12358"/>
    <w:rsid w:val="00C22CA3"/>
    <w:rsid w:val="00C95F6C"/>
    <w:rsid w:val="00CA0CFA"/>
    <w:rsid w:val="00CF172B"/>
    <w:rsid w:val="00D23E7C"/>
    <w:rsid w:val="00DB2111"/>
    <w:rsid w:val="00DF61E0"/>
    <w:rsid w:val="00E971BA"/>
    <w:rsid w:val="00EA6DC4"/>
    <w:rsid w:val="00EF5D95"/>
    <w:rsid w:val="00F07983"/>
    <w:rsid w:val="00F82418"/>
    <w:rsid w:val="00FB01E6"/>
    <w:rsid w:val="00FB7A27"/>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F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4F5292"/>
    <w:rPr>
      <w:sz w:val="18"/>
      <w:szCs w:val="18"/>
    </w:rPr>
  </w:style>
  <w:style w:type="paragraph" w:styleId="CommentText">
    <w:name w:val="annotation text"/>
    <w:basedOn w:val="Normal"/>
    <w:link w:val="CommentTextChar"/>
    <w:uiPriority w:val="99"/>
    <w:semiHidden/>
    <w:unhideWhenUsed/>
    <w:rsid w:val="004F5292"/>
  </w:style>
  <w:style w:type="character" w:customStyle="1" w:styleId="CommentTextChar">
    <w:name w:val="Comment Text Char"/>
    <w:basedOn w:val="DefaultParagraphFont"/>
    <w:link w:val="CommentText"/>
    <w:uiPriority w:val="99"/>
    <w:semiHidden/>
    <w:rsid w:val="004F5292"/>
  </w:style>
  <w:style w:type="paragraph" w:styleId="CommentSubject">
    <w:name w:val="annotation subject"/>
    <w:basedOn w:val="CommentText"/>
    <w:next w:val="CommentText"/>
    <w:link w:val="CommentSubjectChar"/>
    <w:uiPriority w:val="99"/>
    <w:semiHidden/>
    <w:unhideWhenUsed/>
    <w:rsid w:val="004F5292"/>
    <w:rPr>
      <w:b/>
      <w:bCs/>
      <w:sz w:val="20"/>
      <w:szCs w:val="20"/>
    </w:rPr>
  </w:style>
  <w:style w:type="character" w:customStyle="1" w:styleId="CommentSubjectChar">
    <w:name w:val="Comment Subject Char"/>
    <w:basedOn w:val="CommentTextChar"/>
    <w:link w:val="CommentSubject"/>
    <w:uiPriority w:val="99"/>
    <w:semiHidden/>
    <w:rsid w:val="004F5292"/>
    <w:rPr>
      <w:b/>
      <w:bCs/>
      <w:sz w:val="20"/>
      <w:szCs w:val="20"/>
    </w:rPr>
  </w:style>
  <w:style w:type="paragraph" w:styleId="BalloonText">
    <w:name w:val="Balloon Text"/>
    <w:basedOn w:val="Normal"/>
    <w:link w:val="BalloonTextChar"/>
    <w:uiPriority w:val="99"/>
    <w:semiHidden/>
    <w:unhideWhenUsed/>
    <w:rsid w:val="004F52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2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5292"/>
    <w:rPr>
      <w:sz w:val="18"/>
      <w:szCs w:val="18"/>
    </w:rPr>
  </w:style>
  <w:style w:type="paragraph" w:styleId="CommentText">
    <w:name w:val="annotation text"/>
    <w:basedOn w:val="Normal"/>
    <w:link w:val="CommentTextChar"/>
    <w:uiPriority w:val="99"/>
    <w:semiHidden/>
    <w:unhideWhenUsed/>
    <w:rsid w:val="004F5292"/>
  </w:style>
  <w:style w:type="character" w:customStyle="1" w:styleId="CommentTextChar">
    <w:name w:val="Comment Text Char"/>
    <w:basedOn w:val="DefaultParagraphFont"/>
    <w:link w:val="CommentText"/>
    <w:uiPriority w:val="99"/>
    <w:semiHidden/>
    <w:rsid w:val="004F5292"/>
  </w:style>
  <w:style w:type="paragraph" w:styleId="CommentSubject">
    <w:name w:val="annotation subject"/>
    <w:basedOn w:val="CommentText"/>
    <w:next w:val="CommentText"/>
    <w:link w:val="CommentSubjectChar"/>
    <w:uiPriority w:val="99"/>
    <w:semiHidden/>
    <w:unhideWhenUsed/>
    <w:rsid w:val="004F5292"/>
    <w:rPr>
      <w:b/>
      <w:bCs/>
      <w:sz w:val="20"/>
      <w:szCs w:val="20"/>
    </w:rPr>
  </w:style>
  <w:style w:type="character" w:customStyle="1" w:styleId="CommentSubjectChar">
    <w:name w:val="Comment Subject Char"/>
    <w:basedOn w:val="CommentTextChar"/>
    <w:link w:val="CommentSubject"/>
    <w:uiPriority w:val="99"/>
    <w:semiHidden/>
    <w:rsid w:val="004F5292"/>
    <w:rPr>
      <w:b/>
      <w:bCs/>
      <w:sz w:val="20"/>
      <w:szCs w:val="20"/>
    </w:rPr>
  </w:style>
  <w:style w:type="paragraph" w:styleId="BalloonText">
    <w:name w:val="Balloon Text"/>
    <w:basedOn w:val="Normal"/>
    <w:link w:val="BalloonTextChar"/>
    <w:uiPriority w:val="99"/>
    <w:semiHidden/>
    <w:unhideWhenUsed/>
    <w:rsid w:val="004F52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29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7438</Characters>
  <Application>Microsoft Macintosh Word</Application>
  <DocSecurity>0</DocSecurity>
  <Lines>61</Lines>
  <Paragraphs>14</Paragraphs>
  <ScaleCrop>false</ScaleCrop>
  <Company>Stanford University </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Ricardo Hoffmann Bion</cp:lastModifiedBy>
  <cp:revision>2</cp:revision>
  <dcterms:created xsi:type="dcterms:W3CDTF">2012-01-23T22:54:00Z</dcterms:created>
  <dcterms:modified xsi:type="dcterms:W3CDTF">2012-01-23T22:54:00Z</dcterms:modified>
</cp:coreProperties>
</file>